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3C0" w14:textId="7C0AF279"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2"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 xml:space="preserve">inancial </w:t>
      </w:r>
      <w:proofErr w:type="spellStart"/>
      <w:r w:rsidRPr="0020283E">
        <w:rPr>
          <w:rFonts w:ascii="Arial" w:hAnsi="Arial" w:cs="Arial"/>
        </w:rPr>
        <w:t>risk:reward</w:t>
      </w:r>
      <w:proofErr w:type="spellEnd"/>
      <w:r w:rsidRPr="0020283E">
        <w:rPr>
          <w:rFonts w:ascii="Arial" w:hAnsi="Arial" w:cs="Arial"/>
        </w:rPr>
        <w:t xml:space="preserve">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02"/>
        <w:gridCol w:w="6095"/>
        <w:gridCol w:w="567"/>
      </w:tblGrid>
      <w:tr w:rsidR="00070E19" w:rsidRPr="005672F7" w14:paraId="0D0DD386" w14:textId="77777777" w:rsidTr="2D9BB1FD">
        <w:tc>
          <w:tcPr>
            <w:tcW w:w="534" w:type="dxa"/>
          </w:tcPr>
          <w:p w14:paraId="617B99D3" w14:textId="77777777" w:rsidR="00070E19" w:rsidRDefault="00070E19" w:rsidP="0017631F">
            <w:pPr>
              <w:pStyle w:val="ListParagraph"/>
              <w:numPr>
                <w:ilvl w:val="0"/>
                <w:numId w:val="16"/>
              </w:numPr>
              <w:ind w:hanging="689"/>
            </w:pPr>
          </w:p>
        </w:tc>
        <w:tc>
          <w:tcPr>
            <w:tcW w:w="3402" w:type="dxa"/>
          </w:tcPr>
          <w:p w14:paraId="5DC90F23" w14:textId="6CD31B5D" w:rsidR="00070E19" w:rsidRPr="0017631F" w:rsidRDefault="00070E19" w:rsidP="0017631F">
            <w:r>
              <w:t>Is this a module proposal or modification?</w:t>
            </w:r>
          </w:p>
        </w:tc>
        <w:tc>
          <w:tcPr>
            <w:tcW w:w="6095" w:type="dxa"/>
            <w:shd w:val="clear" w:color="auto" w:fill="auto"/>
          </w:tcPr>
          <w:sdt>
            <w:sdtPr>
              <w:id w:val="-236941280"/>
              <w:placeholder>
                <w:docPart w:val="FF994E6493DE4F32B0CB6F02E449009E"/>
              </w:placeholder>
              <w:dropDownList>
                <w:listItem w:value="Choose an item."/>
                <w:listItem w:displayText="Module Proposal" w:value="Module Proposal"/>
                <w:listItem w:displayText="Module Modification" w:value="Module Modification"/>
              </w:dropDownList>
            </w:sdtPr>
            <w:sdtEndPr/>
            <w:sdtContent>
              <w:p w14:paraId="79CDBEFC" w14:textId="0F6ED5EF" w:rsidR="00070E19" w:rsidRDefault="00A7322F" w:rsidP="00070E19">
                <w:r>
                  <w:t>Module Proposal</w:t>
                </w:r>
              </w:p>
            </w:sdtContent>
          </w:sdt>
          <w:p w14:paraId="6524C1A8" w14:textId="77777777" w:rsidR="00070E19" w:rsidRDefault="00070E19" w:rsidP="00070E19">
            <w:pPr>
              <w:rPr>
                <w:highlight w:val="yellow"/>
              </w:rPr>
            </w:pPr>
          </w:p>
          <w:p w14:paraId="0556A99B" w14:textId="1EA0930F"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3"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2D9BB1FD">
        <w:tc>
          <w:tcPr>
            <w:tcW w:w="534" w:type="dxa"/>
          </w:tcPr>
          <w:p w14:paraId="18A5B6A0" w14:textId="371522F6" w:rsidR="0017631F" w:rsidRDefault="0017631F" w:rsidP="0017631F">
            <w:pPr>
              <w:pStyle w:val="ListParagraph"/>
              <w:numPr>
                <w:ilvl w:val="0"/>
                <w:numId w:val="16"/>
              </w:numPr>
              <w:ind w:hanging="689"/>
            </w:pPr>
            <w:r>
              <w:t>1</w:t>
            </w:r>
          </w:p>
        </w:tc>
        <w:tc>
          <w:tcPr>
            <w:tcW w:w="3402" w:type="dxa"/>
          </w:tcPr>
          <w:p w14:paraId="285BC529" w14:textId="72904BBC" w:rsidR="0017631F" w:rsidRPr="005672F7" w:rsidRDefault="0017631F" w:rsidP="00070E19">
            <w:r w:rsidRPr="0017631F">
              <w:t>School/Institute</w:t>
            </w:r>
            <w:r>
              <w:t xml:space="preserve"> </w:t>
            </w:r>
            <w:r w:rsidR="00070E19">
              <w:t>that owns the module</w:t>
            </w:r>
          </w:p>
        </w:tc>
        <w:tc>
          <w:tcPr>
            <w:tcW w:w="6095" w:type="dxa"/>
            <w:shd w:val="clear" w:color="auto" w:fill="auto"/>
          </w:tcPr>
          <w:sdt>
            <w:sdtPr>
              <w:id w:val="-669249192"/>
              <w:placeholder>
                <w:docPart w:val="114B5D5898CC4184AD65627797D075C9"/>
              </w:placeholder>
              <w:dropDownList>
                <w:listItem w:value="Choose an item."/>
                <w:listItem w:displayText="Birmingham Business School" w:value="Birmingham Business School"/>
                <w:listItem w:displayText="Birmingham International Academy" w:value="Birmingham International Academy"/>
                <w:listItem w:displayText="Birmingham Law School" w:value="Birmingham Law School"/>
                <w:listItem w:displayText="Birmingham Medical School" w:value="Birmingham Medical School"/>
                <w:listItem w:displayText="Careers Network" w:value="Careers Network"/>
                <w:listItem w:displayText="Higher Education Futures institute" w:value="Higher Education Futures institute"/>
                <w:listItem w:displayText="Institute of Applied Health Research" w:value="Institute of Applied Health Research"/>
                <w:listItem w:displayText="Institute of Cancer and Genomic Sciences" w:value="Institute of Cancer and Genomic Sciences"/>
                <w:listItem w:displayText="Institute of Cardiovascular Sciences" w:value="Institute of Cardiovascular Sciences"/>
                <w:listItem w:displayText="Institute of Immunology and Immunotherapy" w:value="Institute of Immunology and Immunotherapy"/>
                <w:listItem w:displayText="Institute of Inflammation and Ageing" w:value="Institute of Inflammation and Ageing"/>
                <w:listItem w:displayText="Institute of Metabolism and Systems Research" w:value="Institute of Metabolism and Systems Research"/>
                <w:listItem w:displayText="Institute of Microbiology and Infection" w:value="Institute of Microbiology and Infection"/>
                <w:listItem w:displayText="Liberal Arts and Natural Sciences" w:value="Liberal Arts and Natural Sciences"/>
                <w:listItem w:displayText="School of Biomedical Science" w:value="School of Biomedical Science"/>
                <w:listItem w:displayText="School of Biosciences" w:value="School of Biosciences"/>
                <w:listItem w:displayText="School of Chemical Engineering" w:value="School of Chemical Engineering"/>
                <w:listItem w:displayText="School of Chemistry" w:value="School of Chemistry"/>
                <w:listItem w:displayText="School of Computer Science" w:value="School of Computer Science"/>
                <w:listItem w:displayText="School of Dentistry" w:value="School of Dentistry"/>
                <w:listItem w:displayText="School of Education" w:value="School of Education"/>
                <w:listItem w:displayText="School of Engineering" w:value="School of Engineering"/>
                <w:listItem w:displayText="School of English, Drama And Creative Studies" w:value="School of English, Drama And Creative Studies"/>
                <w:listItem w:displayText="School of Geography, Earth and Environmental Sciences" w:value="School of Geography, Earth and Environmental Sciences"/>
                <w:listItem w:displayText="School of Government" w:value="School of Government"/>
                <w:listItem w:displayText="School of History and Cultures" w:value="School of History and Cultures"/>
                <w:listItem w:displayText="School of Languages, Cultures, Art History and Music" w:value="School of Languages, Cultures, Art History and Music"/>
                <w:listItem w:displayText="School of Mathematics" w:value="School of Mathematics"/>
                <w:listItem w:displayText="School of Metallurgy and Materials" w:value="School of Metallurgy and Materials"/>
                <w:listItem w:displayText="School of Nursing" w:value="School of Nursing"/>
                <w:listItem w:displayText="School of Pharmacy" w:value="School of Pharmacy"/>
                <w:listItem w:displayText="School of Philosophy, Theology and Religion" w:value="School of Philosophy, Theology and Religion"/>
                <w:listItem w:displayText="School of Physics and Astronomy" w:value="School of Physics and Astronomy"/>
                <w:listItem w:displayText="School of Psychology" w:value="School of Psychology"/>
                <w:listItem w:displayText="School of Social Policy" w:value="School of Social Policy"/>
                <w:listItem w:displayText="School of Sport, Exercise and Rehabilitation Sciences" w:value="School of Sport, Exercise and Rehabilitation Sciences"/>
                <w:listItem w:displayText="University Graduate School" w:value="University Graduate School"/>
              </w:dropDownList>
            </w:sdtPr>
            <w:sdtEndPr/>
            <w:sdtContent>
              <w:p w14:paraId="4EA48839" w14:textId="26BDDB98" w:rsidR="0017631F" w:rsidRPr="00DE5BAD" w:rsidRDefault="00A7322F" w:rsidP="0017631F">
                <w:r>
                  <w:t>School of Sport, Exercise and Rehabilitation Sciences</w:t>
                </w:r>
              </w:p>
            </w:sdtContent>
          </w:sdt>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2D9BB1FD">
        <w:tc>
          <w:tcPr>
            <w:tcW w:w="534" w:type="dxa"/>
          </w:tcPr>
          <w:p w14:paraId="281D52B6" w14:textId="40EB1002" w:rsidR="0017631F" w:rsidRDefault="0017631F" w:rsidP="0017631F">
            <w:pPr>
              <w:pStyle w:val="ListParagraph"/>
              <w:numPr>
                <w:ilvl w:val="0"/>
                <w:numId w:val="16"/>
              </w:numPr>
              <w:ind w:hanging="689"/>
            </w:pPr>
            <w:r>
              <w:t>2</w:t>
            </w:r>
          </w:p>
        </w:tc>
        <w:tc>
          <w:tcPr>
            <w:tcW w:w="3402" w:type="dxa"/>
          </w:tcPr>
          <w:p w14:paraId="07FACA6A" w14:textId="3DF3B119" w:rsidR="0017631F" w:rsidRPr="005672F7" w:rsidRDefault="0017631F" w:rsidP="0017631F">
            <w:r>
              <w:t>Department (if applicable)</w:t>
            </w:r>
          </w:p>
        </w:tc>
        <w:sdt>
          <w:sdtPr>
            <w:id w:val="-339316975"/>
            <w:placeholder>
              <w:docPart w:val="3580889B5D534FAAB56A68BB669D042F"/>
            </w:placeholder>
            <w:dropDownList>
              <w:listItem w:value="Choose an item."/>
              <w:listItem w:displayText="N/A" w:value="N/A"/>
              <w:listItem w:displayText="Accounting" w:value="Accounting"/>
              <w:listItem w:displayText="African Studies and Anthropology" w:value="African Studies and Anthropology"/>
              <w:listItem w:displayText="Art History, Curating and Visual Studies" w:value="Art History, Curating and Visual Studies"/>
              <w:listItem w:displayText="Birmingham Business School" w:value="Birmingham Business School"/>
              <w:listItem w:displayText="Civil Engineering" w:value="Civil Engineering"/>
              <w:listItem w:displayText="Classics, Ancient History and Archaeology" w:value="Classics, Ancient History and Archaeology"/>
              <w:listItem w:displayText="Disability, Inclusion and Special Needs" w:value="Disability, Inclusion and Special Needs"/>
              <w:listItem w:displayText="Drama and Theatre Arts" w:value="Drama and Theatre Arts"/>
              <w:listItem w:displayText="Earth and Environmental Sciences" w:value="Earth and Environmental Sciences"/>
              <w:listItem w:displayText="Economics" w:value="Economics"/>
              <w:listItem w:displayText="Education and Social Justice" w:value="Education and Social Justice"/>
              <w:listItem w:displayText="Electronic, Electrical and Systems Engineering" w:value="Electronic, Electrical and Systems Engineering"/>
              <w:listItem w:displayText="English Language and Linguistics" w:value="English Language and Linguistics"/>
              <w:listItem w:displayText="English Literature" w:value="English Literature"/>
              <w:listItem w:displayText="Film and Creative Writing" w:value="Film and Creative Writing"/>
              <w:listItem w:displayText="Finance" w:value="Finance"/>
              <w:listItem w:displayText="Geography" w:value="Geography"/>
              <w:listItem w:displayText="Health Services Management Centre" w:value="Health Services Management Centre"/>
              <w:listItem w:displayText="History" w:value="History"/>
              <w:listItem w:displayText="Institute of Local Government Studies" w:value="Institute of Local Government Studies"/>
              <w:listItem w:displayText="International Development" w:value="International Development"/>
              <w:listItem w:displayText="Ironbridge International Institute for Cultural Heritage" w:value="Ironbridge International Institute for Cultural Heritage"/>
              <w:listItem w:displayText="Languages for All" w:value="Languages for All"/>
              <w:listItem w:displayText="Management" w:value="Management"/>
              <w:listItem w:displayText="Marketing" w:value="Marketing"/>
              <w:listItem w:displayText="Mechanical Engineering" w:value="Mechanical Engineering"/>
              <w:listItem w:displayText="Modern Languages" w:value="Modern Languages"/>
              <w:listItem w:displayText="Music" w:value="Music"/>
              <w:listItem w:displayText="Philosophy" w:value="Philosophy"/>
              <w:listItem w:displayText="Physiotherapy" w:value="Physiotherapy"/>
              <w:listItem w:displayText="Political Science and International Studies" w:value="Political Science and International Studies"/>
              <w:listItem w:displayText="Shakespeare Institute" w:value="Shakespeare Institute"/>
              <w:listItem w:displayText="Social Policy, Sociology and Criminology" w:value="Social Policy, Sociology and Criminology"/>
              <w:listItem w:displayText="Social Work and Social Care" w:value="Social Work and Social Care"/>
              <w:listItem w:displayText="Strategy and International Business" w:value="Strategy and International Business"/>
              <w:listItem w:displayText="Teacher Education" w:value="Teacher Education"/>
              <w:listItem w:displayText="Theology and Religion" w:value="Theology and Religion"/>
            </w:dropDownList>
          </w:sdtPr>
          <w:sdtEndPr/>
          <w:sdtContent>
            <w:tc>
              <w:tcPr>
                <w:tcW w:w="6095" w:type="dxa"/>
              </w:tcPr>
              <w:p w14:paraId="3B34041F" w14:textId="3ECFD1B8" w:rsidR="0017631F" w:rsidRPr="008D6936" w:rsidRDefault="00A7322F" w:rsidP="0017631F">
                <w:r>
                  <w:t>N/A</w:t>
                </w:r>
              </w:p>
            </w:tc>
          </w:sdtContent>
        </w:sdt>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2D9BB1FD">
        <w:tc>
          <w:tcPr>
            <w:tcW w:w="534" w:type="dxa"/>
          </w:tcPr>
          <w:p w14:paraId="489D669D" w14:textId="14D1F1FF" w:rsidR="0017631F" w:rsidRPr="005672F7" w:rsidRDefault="0017631F" w:rsidP="0017631F">
            <w:pPr>
              <w:pStyle w:val="ListParagraph"/>
              <w:numPr>
                <w:ilvl w:val="0"/>
                <w:numId w:val="16"/>
              </w:numPr>
              <w:ind w:hanging="689"/>
            </w:pPr>
            <w:r>
              <w:t>3</w:t>
            </w:r>
          </w:p>
        </w:tc>
        <w:tc>
          <w:tcPr>
            <w:tcW w:w="3402" w:type="dxa"/>
          </w:tcPr>
          <w:p w14:paraId="597667AE" w14:textId="44A7CD8F" w:rsidR="0017631F" w:rsidRPr="005672F7" w:rsidRDefault="0017631F" w:rsidP="0017631F">
            <w:r>
              <w:t>Module title</w:t>
            </w:r>
          </w:p>
        </w:tc>
        <w:tc>
          <w:tcPr>
            <w:tcW w:w="6095" w:type="dxa"/>
          </w:tcPr>
          <w:p w14:paraId="0BB1FE0A" w14:textId="1141E482" w:rsidR="0017631F" w:rsidRPr="005672F7" w:rsidRDefault="510F4805" w:rsidP="0017631F">
            <w:r>
              <w:t xml:space="preserve">Acute care and </w:t>
            </w:r>
            <w:r w:rsidR="00183C1A">
              <w:t>rehabilitation</w:t>
            </w:r>
          </w:p>
          <w:p w14:paraId="2E746577" w14:textId="3682C7FF" w:rsidR="0017631F" w:rsidRPr="005672F7" w:rsidRDefault="0017631F" w:rsidP="769B2150">
            <w:pPr>
              <w:rPr>
                <w:color w:val="000000" w:themeColor="text1"/>
                <w:szCs w:val="22"/>
              </w:rPr>
            </w:pP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2D9BB1FD">
        <w:tc>
          <w:tcPr>
            <w:tcW w:w="534" w:type="dxa"/>
          </w:tcPr>
          <w:p w14:paraId="61E087D6" w14:textId="77777777" w:rsidR="00C8587B" w:rsidRDefault="00C8587B" w:rsidP="00C8587B">
            <w:pPr>
              <w:pStyle w:val="ListParagraph"/>
              <w:numPr>
                <w:ilvl w:val="0"/>
                <w:numId w:val="16"/>
              </w:numPr>
              <w:ind w:hanging="689"/>
            </w:pPr>
          </w:p>
        </w:tc>
        <w:tc>
          <w:tcPr>
            <w:tcW w:w="3402"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95" w:type="dxa"/>
          </w:tcPr>
          <w:p w14:paraId="7D22EE97" w14:textId="64B56DDA" w:rsidR="00C8587B" w:rsidRPr="005672F7" w:rsidRDefault="002D16C0" w:rsidP="00C8587B">
            <w:r>
              <w:t>2023-24</w:t>
            </w:r>
          </w:p>
        </w:tc>
        <w:tc>
          <w:tcPr>
            <w:tcW w:w="567" w:type="dxa"/>
          </w:tcPr>
          <w:p w14:paraId="4027FF15" w14:textId="79CD4288" w:rsidR="00C8587B" w:rsidRDefault="00C8587B" w:rsidP="00C8587B">
            <w:pPr>
              <w:rPr>
                <w:b/>
              </w:rPr>
            </w:pPr>
            <w:r>
              <w:rPr>
                <w:b/>
              </w:rPr>
              <w:t>B</w:t>
            </w:r>
          </w:p>
        </w:tc>
      </w:tr>
      <w:tr w:rsidR="00C8587B" w:rsidRPr="005672F7" w14:paraId="78B8B86C" w14:textId="77777777" w:rsidTr="2D9BB1FD">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2D9BB1FD">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e.g.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2D9BB1FD">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5ECE25BA" w14:textId="6F4EC114" w:rsidR="002D16C0" w:rsidRDefault="00845F95" w:rsidP="00FA00E9">
            <w:r>
              <w:t xml:space="preserve">As part </w:t>
            </w:r>
            <w:r w:rsidR="00FA00E9">
              <w:t xml:space="preserve">of broader programme </w:t>
            </w:r>
            <w:r>
              <w:t xml:space="preserve">modifications being made to the undergraduate physiotherapy programme, we are </w:t>
            </w:r>
            <w:r w:rsidR="00FA00E9">
              <w:t xml:space="preserve">restructuring the approach to teaching knowledge and skills that prepare students for practice-based placement experience.  These modifications reflect a shift towards preparing students based on </w:t>
            </w:r>
            <w:r w:rsidR="00FA00E9">
              <w:rPr>
                <w:i/>
              </w:rPr>
              <w:t>care settings</w:t>
            </w:r>
            <w:r w:rsidR="00FA00E9">
              <w:t xml:space="preserve"> rather than </w:t>
            </w:r>
            <w:r w:rsidR="00FA00E9">
              <w:rPr>
                <w:i/>
              </w:rPr>
              <w:t>core specialties</w:t>
            </w:r>
            <w:r w:rsidR="00FA00E9">
              <w:t xml:space="preserve">; an approach favoured by academic teaching staff and strongly supported by staff responsible for liaising with clinical partners and the organisation of placement experience for students.  </w:t>
            </w:r>
          </w:p>
          <w:p w14:paraId="79D4673F" w14:textId="3B521367"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2D9BB1FD">
        <w:tc>
          <w:tcPr>
            <w:tcW w:w="534" w:type="dxa"/>
          </w:tcPr>
          <w:p w14:paraId="4608C854" w14:textId="3F4EB2DC" w:rsidR="00C8587B" w:rsidRPr="005672F7" w:rsidRDefault="00C8587B" w:rsidP="00C8587B">
            <w:pPr>
              <w:pStyle w:val="ListParagraph"/>
              <w:numPr>
                <w:ilvl w:val="0"/>
                <w:numId w:val="23"/>
              </w:numPr>
              <w:ind w:left="357" w:hanging="357"/>
            </w:pPr>
          </w:p>
        </w:tc>
        <w:tc>
          <w:tcPr>
            <w:tcW w:w="3402" w:type="dxa"/>
          </w:tcPr>
          <w:p w14:paraId="59FA185A" w14:textId="68242F30" w:rsidR="00C8587B" w:rsidRPr="005672F7" w:rsidRDefault="00C8587B" w:rsidP="00C8587B">
            <w:r w:rsidRPr="005672F7">
              <w:t>Please describe any resource implications (e.g. staffing/library resource, impact on income) (</w:t>
            </w:r>
            <w:r>
              <w:t xml:space="preserve">required for </w:t>
            </w:r>
            <w:r w:rsidRPr="005672F7">
              <w:t>proposals)</w:t>
            </w:r>
          </w:p>
        </w:tc>
        <w:tc>
          <w:tcPr>
            <w:tcW w:w="6095" w:type="dxa"/>
          </w:tcPr>
          <w:p w14:paraId="6A852CBA" w14:textId="3CA332ED" w:rsidR="00C8587B" w:rsidRPr="005672F7" w:rsidRDefault="00845F95" w:rsidP="00C8587B">
            <w:r>
              <w:t>None</w:t>
            </w:r>
          </w:p>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2D9BB1FD">
        <w:tc>
          <w:tcPr>
            <w:tcW w:w="534" w:type="dxa"/>
          </w:tcPr>
          <w:p w14:paraId="762ECDFD" w14:textId="61FD910C" w:rsidR="00C8587B" w:rsidRPr="005672F7" w:rsidRDefault="00C8587B" w:rsidP="00C8587B">
            <w:pPr>
              <w:pStyle w:val="ListParagraph"/>
              <w:numPr>
                <w:ilvl w:val="0"/>
                <w:numId w:val="23"/>
              </w:numPr>
              <w:ind w:left="357" w:hanging="357"/>
            </w:pPr>
          </w:p>
        </w:tc>
        <w:tc>
          <w:tcPr>
            <w:tcW w:w="3402" w:type="dxa"/>
          </w:tcPr>
          <w:p w14:paraId="7CA1553F" w14:textId="39311A42" w:rsidR="00C8587B" w:rsidRPr="005672F7" w:rsidRDefault="00C8587B" w:rsidP="00C8587B">
            <w:r w:rsidRPr="005672F7">
              <w:t xml:space="preserve">Are there any related programme modifications? (for </w:t>
            </w:r>
            <w:r w:rsidRPr="005672F7">
              <w:lastRenderedPageBreak/>
              <w:t>proposals and significant module modifications)</w:t>
            </w:r>
            <w:r>
              <w:rPr>
                <w:rStyle w:val="FootnoteReference"/>
              </w:rPr>
              <w:footnoteReference w:id="2"/>
            </w:r>
          </w:p>
        </w:tc>
        <w:tc>
          <w:tcPr>
            <w:tcW w:w="6095" w:type="dxa"/>
          </w:tcPr>
          <w:sdt>
            <w:sdtPr>
              <w:id w:val="-1601478484"/>
              <w:placeholder>
                <w:docPart w:val="A006A98A52E24EE7A44A9E06CBCB631C"/>
              </w:placeholder>
              <w:dropDownList>
                <w:listItem w:value="Choose an item."/>
                <w:listItem w:displayText="Yes" w:value="Yes"/>
                <w:listItem w:displayText="No" w:value="No"/>
              </w:dropDownList>
            </w:sdtPr>
            <w:sdtEndPr/>
            <w:sdtContent>
              <w:p w14:paraId="7B218F08" w14:textId="444043A0" w:rsidR="00C8587B" w:rsidRDefault="00A7322F" w:rsidP="00C8587B">
                <w:r>
                  <w:t>Yes</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2D9BB1FD">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02" w:type="dxa"/>
          </w:tcPr>
          <w:p w14:paraId="3CEBA81A" w14:textId="77777777" w:rsidR="00C8587B" w:rsidRPr="005672F7" w:rsidRDefault="00C8587B" w:rsidP="00C8587B">
            <w:r w:rsidRPr="005672F7">
              <w:t>If yes, have they been submitted for approval alongside this proposal?</w:t>
            </w:r>
          </w:p>
        </w:tc>
        <w:tc>
          <w:tcPr>
            <w:tcW w:w="6095" w:type="dxa"/>
          </w:tcPr>
          <w:p w14:paraId="02AB12F5" w14:textId="3697D146" w:rsidR="00C8587B" w:rsidRDefault="002D16C0" w:rsidP="00C8587B">
            <w:r>
              <w:t>Yes</w:t>
            </w:r>
          </w:p>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t>B Q</w:t>
            </w:r>
          </w:p>
        </w:tc>
      </w:tr>
      <w:tr w:rsidR="00C8587B" w:rsidRPr="005672F7" w14:paraId="1CD81877" w14:textId="77777777" w:rsidTr="2D9BB1FD">
        <w:tc>
          <w:tcPr>
            <w:tcW w:w="534" w:type="dxa"/>
            <w:shd w:val="clear" w:color="auto" w:fill="D9D9D9" w:themeFill="background1" w:themeFillShade="D9"/>
          </w:tcPr>
          <w:p w14:paraId="2654645C" w14:textId="1E91EEE9" w:rsidR="00C8587B" w:rsidRPr="005672F7" w:rsidRDefault="00C8587B" w:rsidP="00C8587B">
            <w:r>
              <w:t>7</w:t>
            </w:r>
          </w:p>
        </w:tc>
        <w:tc>
          <w:tcPr>
            <w:tcW w:w="10064" w:type="dxa"/>
            <w:gridSpan w:val="3"/>
            <w:shd w:val="clear" w:color="auto" w:fill="D9D9D9" w:themeFill="background1" w:themeFillShade="D9"/>
          </w:tcPr>
          <w:p w14:paraId="33AD5D11" w14:textId="14513442" w:rsidR="00C8587B" w:rsidRDefault="00C8587B" w:rsidP="00166B0D">
            <w:pPr>
              <w:rPr>
                <w:b/>
              </w:rPr>
            </w:pPr>
            <w:r w:rsidRPr="00C8587B">
              <w:t xml:space="preserve">Consultation </w:t>
            </w:r>
            <w:r w:rsidR="00166B0D" w:rsidRPr="00C8587B">
              <w:t>(</w:t>
            </w:r>
            <w:r w:rsidR="00166B0D">
              <w:t>r</w:t>
            </w:r>
            <w:r w:rsidR="00166B0D" w:rsidRPr="00C8587B">
              <w:t xml:space="preserve">equired for </w:t>
            </w:r>
            <w:r w:rsidR="00166B0D">
              <w:t>m</w:t>
            </w:r>
            <w:r w:rsidR="00166B0D" w:rsidRPr="00C8587B">
              <w:t xml:space="preserve">odifications, </w:t>
            </w:r>
            <w:r w:rsidR="00166B0D">
              <w:t>advised for p</w:t>
            </w:r>
            <w:r w:rsidR="00166B0D" w:rsidRPr="00C8587B">
              <w:t>roposals, where applicable)</w:t>
            </w:r>
          </w:p>
        </w:tc>
      </w:tr>
      <w:tr w:rsidR="00C8587B" w:rsidRPr="005672F7" w14:paraId="0E3ECDA3" w14:textId="77777777" w:rsidTr="2D9BB1FD">
        <w:tc>
          <w:tcPr>
            <w:tcW w:w="534" w:type="dxa"/>
          </w:tcPr>
          <w:p w14:paraId="5857AD02" w14:textId="77777777" w:rsidR="00C8587B" w:rsidRPr="005672F7" w:rsidRDefault="00C8587B" w:rsidP="00AA6746">
            <w:pPr>
              <w:pStyle w:val="ListParagraph"/>
              <w:numPr>
                <w:ilvl w:val="0"/>
                <w:numId w:val="25"/>
              </w:numPr>
              <w:ind w:left="357" w:hanging="357"/>
            </w:pPr>
          </w:p>
        </w:tc>
        <w:tc>
          <w:tcPr>
            <w:tcW w:w="3402" w:type="dxa"/>
          </w:tcPr>
          <w:p w14:paraId="36950FE7" w14:textId="09A7CA5D" w:rsidR="00C8587B" w:rsidRPr="005672F7" w:rsidRDefault="00C8587B" w:rsidP="004E1DD1">
            <w:r w:rsidRPr="005672F7">
              <w:t>Prospective/existing students where necessary</w:t>
            </w:r>
            <w:r w:rsidR="004E1DD1">
              <w:rPr>
                <w:rStyle w:val="FootnoteReference"/>
              </w:rPr>
              <w:footnoteReference w:id="3"/>
            </w:r>
          </w:p>
        </w:tc>
        <w:tc>
          <w:tcPr>
            <w:tcW w:w="6095" w:type="dxa"/>
          </w:tcPr>
          <w:p w14:paraId="2F313E7A" w14:textId="77777777" w:rsidR="00C8587B" w:rsidRDefault="006E57E8" w:rsidP="00C8587B">
            <w:pPr>
              <w:rPr>
                <w:ins w:id="0" w:author="MSci Physiotherapy" w:date="2022-02-23T16:02:00Z"/>
              </w:rPr>
            </w:pPr>
            <w:del w:id="1" w:author="MSci Physiotherapy" w:date="2022-02-23T16:02:00Z">
              <w:r w:rsidDel="00AC4202">
                <w:delText>Yes</w:delText>
              </w:r>
            </w:del>
          </w:p>
          <w:p w14:paraId="0F8FD328" w14:textId="536DDBA6" w:rsidR="00AC4202" w:rsidRPr="005672F7" w:rsidRDefault="00AC4202" w:rsidP="00C8587B">
            <w:ins w:id="2" w:author="MSci Physiotherapy" w:date="2022-02-23T16:04:00Z">
              <w:r>
                <w:t>The</w:t>
              </w:r>
            </w:ins>
            <w:ins w:id="3" w:author="MSci Physiotherapy" w:date="2022-02-23T16:05:00Z">
              <w:r>
                <w:t>re have been many discussions with students over the past few years</w:t>
              </w:r>
            </w:ins>
            <w:ins w:id="4" w:author="MSci Physiotherapy" w:date="2022-02-23T16:04:00Z">
              <w:r>
                <w:t xml:space="preserve"> </w:t>
              </w:r>
            </w:ins>
            <w:ins w:id="5" w:author="MSci Physiotherapy" w:date="2022-02-23T16:08:00Z">
              <w:r>
                <w:t>regarding the optimal</w:t>
              </w:r>
            </w:ins>
            <w:ins w:id="6" w:author="MSci Physiotherapy" w:date="2022-02-23T16:04:00Z">
              <w:r>
                <w:t xml:space="preserve"> </w:t>
              </w:r>
            </w:ins>
            <w:ins w:id="7" w:author="MSci Physiotherapy" w:date="2022-02-23T16:05:00Z">
              <w:r>
                <w:t>organisation</w:t>
              </w:r>
            </w:ins>
            <w:ins w:id="8" w:author="MSci Physiotherapy" w:date="2022-02-23T16:04:00Z">
              <w:r>
                <w:t xml:space="preserve"> </w:t>
              </w:r>
            </w:ins>
            <w:ins w:id="9" w:author="MSci Physiotherapy" w:date="2022-02-23T16:05:00Z">
              <w:r>
                <w:t xml:space="preserve">of how we teach these </w:t>
              </w:r>
            </w:ins>
            <w:ins w:id="10" w:author="MSci Physiotherapy" w:date="2022-02-23T16:12:00Z">
              <w:r w:rsidR="00577316">
                <w:t xml:space="preserve">important </w:t>
              </w:r>
            </w:ins>
            <w:ins w:id="11" w:author="MSci Physiotherapy" w:date="2022-02-23T16:05:00Z">
              <w:r>
                <w:t>areas of the programme</w:t>
              </w:r>
            </w:ins>
            <w:ins w:id="12" w:author="MSci Physiotherapy" w:date="2022-02-23T16:12:00Z">
              <w:r w:rsidR="00577316">
                <w:t xml:space="preserve"> that directly prepare students for practice-based placement experience</w:t>
              </w:r>
            </w:ins>
            <w:ins w:id="13" w:author="MSci Physiotherapy" w:date="2022-02-23T16:09:00Z">
              <w:r>
                <w:t xml:space="preserve">.  </w:t>
              </w:r>
            </w:ins>
            <w:ins w:id="14" w:author="MSci Physiotherapy" w:date="2022-02-23T16:06:00Z">
              <w:r>
                <w:t>C</w:t>
              </w:r>
            </w:ins>
            <w:ins w:id="15" w:author="MSci Physiotherapy" w:date="2022-02-23T16:03:00Z">
              <w:r>
                <w:t xml:space="preserve">onsultation with </w:t>
              </w:r>
            </w:ins>
            <w:ins w:id="16" w:author="MSci Physiotherapy" w:date="2022-02-23T16:06:00Z">
              <w:r>
                <w:t xml:space="preserve">our </w:t>
              </w:r>
            </w:ins>
            <w:ins w:id="17" w:author="MSci Physiotherapy" w:date="2022-02-23T16:03:00Z">
              <w:r>
                <w:t>current final year students in 2021 revealed strong support for shifting the organisation of teaching in this area to more explicitly reflect healthcare settings</w:t>
              </w:r>
            </w:ins>
            <w:ins w:id="18" w:author="MSci Physiotherapy" w:date="2022-02-23T16:12:00Z">
              <w:r w:rsidR="00577316">
                <w:t xml:space="preserve"> rather than specialties</w:t>
              </w:r>
            </w:ins>
            <w:ins w:id="19" w:author="MSci Physiotherapy" w:date="2022-02-23T16:03:00Z">
              <w:r w:rsidR="00577316">
                <w:t>.</w:t>
              </w:r>
              <w:r>
                <w:t xml:space="preserve"> </w:t>
              </w:r>
            </w:ins>
            <w:ins w:id="20" w:author="MSci Physiotherapy" w:date="2022-02-23T16:13:00Z">
              <w:r w:rsidR="00577316">
                <w:t>T</w:t>
              </w:r>
            </w:ins>
            <w:ins w:id="21" w:author="MSci Physiotherapy" w:date="2022-02-23T16:07:00Z">
              <w:r w:rsidR="00577316">
                <w:t>hey were also supportive</w:t>
              </w:r>
              <w:r>
                <w:t xml:space="preserve"> about the shift towards taking </w:t>
              </w:r>
            </w:ins>
            <w:ins w:id="22" w:author="MSci Physiotherapy" w:date="2022-02-23T16:09:00Z">
              <w:r w:rsidR="00577316">
                <w:t>a stronger</w:t>
              </w:r>
              <w:r>
                <w:t xml:space="preserve"> case-based (inquiry-based</w:t>
              </w:r>
            </w:ins>
            <w:ins w:id="23" w:author="MSci Physiotherapy" w:date="2022-02-23T16:10:00Z">
              <w:r>
                <w:t xml:space="preserve">) approach to teaching.  </w:t>
              </w:r>
            </w:ins>
            <w:ins w:id="24" w:author="MSci Physiotherapy" w:date="2022-02-23T16:11:00Z">
              <w:r>
                <w:t>This proposal is consistent with this consultation process.</w:t>
              </w:r>
            </w:ins>
          </w:p>
        </w:tc>
        <w:tc>
          <w:tcPr>
            <w:tcW w:w="567" w:type="dxa"/>
          </w:tcPr>
          <w:p w14:paraId="1BA46EE3" w14:textId="6CDC2B22" w:rsidR="00C8587B" w:rsidRPr="00E45B78" w:rsidRDefault="00C8587B" w:rsidP="00C8587B">
            <w:pPr>
              <w:rPr>
                <w:b/>
              </w:rPr>
            </w:pPr>
            <w:r>
              <w:rPr>
                <w:b/>
              </w:rPr>
              <w:t>Q</w:t>
            </w:r>
          </w:p>
        </w:tc>
      </w:tr>
      <w:tr w:rsidR="003728F4" w:rsidRPr="005672F7" w14:paraId="20E9666A" w14:textId="77777777" w:rsidTr="2D9BB1FD">
        <w:tc>
          <w:tcPr>
            <w:tcW w:w="534" w:type="dxa"/>
          </w:tcPr>
          <w:p w14:paraId="1A63B185" w14:textId="77777777" w:rsidR="003728F4" w:rsidRPr="005672F7" w:rsidRDefault="003728F4" w:rsidP="003728F4">
            <w:pPr>
              <w:pStyle w:val="ListParagraph"/>
              <w:numPr>
                <w:ilvl w:val="0"/>
                <w:numId w:val="25"/>
              </w:numPr>
              <w:ind w:left="357" w:hanging="357"/>
            </w:pPr>
          </w:p>
        </w:tc>
        <w:tc>
          <w:tcPr>
            <w:tcW w:w="3402" w:type="dxa"/>
          </w:tcPr>
          <w:p w14:paraId="7D9E03D8" w14:textId="0BA9D90F" w:rsidR="003728F4" w:rsidRPr="005672F7" w:rsidRDefault="003728F4" w:rsidP="003728F4">
            <w:r>
              <w:t>If the module is/will be available to students from o</w:t>
            </w:r>
            <w:r w:rsidRPr="005672F7">
              <w:t>ther Schools/Institutes/Colleges</w:t>
            </w:r>
            <w:r>
              <w:t>, e.g. as part of a Joint Honours or major/minor programme, and/or</w:t>
            </w:r>
            <w:r w:rsidRPr="005672F7">
              <w:t xml:space="preserve"> the Birmingham International Academy</w:t>
            </w:r>
            <w:r>
              <w:t xml:space="preserve">, and/or if there is a </w:t>
            </w:r>
            <w:r w:rsidRPr="005672F7">
              <w:t>Dubai-based equivalent</w:t>
            </w:r>
            <w:r>
              <w:t>, please provide details of consultation with the relevant programme lead</w:t>
            </w:r>
            <w:r w:rsidR="00336F53">
              <w:t>(s)</w:t>
            </w:r>
          </w:p>
        </w:tc>
        <w:tc>
          <w:tcPr>
            <w:tcW w:w="6095" w:type="dxa"/>
          </w:tcPr>
          <w:p w14:paraId="32066F14" w14:textId="48E2D11F" w:rsidR="003728F4" w:rsidRPr="005672F7" w:rsidRDefault="006E57E8" w:rsidP="003728F4">
            <w:r>
              <w:t>n/a</w:t>
            </w:r>
          </w:p>
        </w:tc>
        <w:tc>
          <w:tcPr>
            <w:tcW w:w="567" w:type="dxa"/>
          </w:tcPr>
          <w:p w14:paraId="3BE0249D" w14:textId="556FAC77" w:rsidR="003728F4" w:rsidRPr="00E45B78" w:rsidRDefault="003728F4" w:rsidP="003728F4">
            <w:pPr>
              <w:rPr>
                <w:b/>
              </w:rPr>
            </w:pPr>
            <w:r>
              <w:rPr>
                <w:b/>
              </w:rPr>
              <w:t>Q</w:t>
            </w:r>
          </w:p>
        </w:tc>
      </w:tr>
      <w:tr w:rsidR="00C8587B" w:rsidRPr="005672F7" w14:paraId="027C1750" w14:textId="77777777" w:rsidTr="2D9BB1FD">
        <w:tc>
          <w:tcPr>
            <w:tcW w:w="534" w:type="dxa"/>
          </w:tcPr>
          <w:p w14:paraId="350AC002" w14:textId="77777777" w:rsidR="00C8587B" w:rsidRPr="005672F7" w:rsidRDefault="00C8587B" w:rsidP="00AA6746">
            <w:pPr>
              <w:pStyle w:val="ListParagraph"/>
              <w:numPr>
                <w:ilvl w:val="0"/>
                <w:numId w:val="25"/>
              </w:numPr>
              <w:ind w:left="357" w:hanging="357"/>
            </w:pPr>
          </w:p>
        </w:tc>
        <w:tc>
          <w:tcPr>
            <w:tcW w:w="3402"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95" w:type="dxa"/>
          </w:tcPr>
          <w:p w14:paraId="36230CD8" w14:textId="557D4043" w:rsidR="00C8587B" w:rsidRPr="005672F7" w:rsidRDefault="006E57E8" w:rsidP="006E57E8">
            <w:r>
              <w:t xml:space="preserve">Consultation with the professional body (Chartered Society of Physiotherapy) has confirmed that the appropriateness of this module and is consistent with the approach taken by some other education providers, responding to the contemporary organisation of physiotherapy placement experience. </w:t>
            </w:r>
          </w:p>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2D9BB1FD">
        <w:tc>
          <w:tcPr>
            <w:tcW w:w="534" w:type="dxa"/>
          </w:tcPr>
          <w:p w14:paraId="6D96FE59" w14:textId="77777777" w:rsidR="00C8587B" w:rsidRPr="005672F7" w:rsidRDefault="00C8587B" w:rsidP="00AA6746">
            <w:pPr>
              <w:pStyle w:val="ListParagraph"/>
              <w:numPr>
                <w:ilvl w:val="0"/>
                <w:numId w:val="25"/>
              </w:numPr>
              <w:ind w:left="357" w:hanging="357"/>
            </w:pPr>
          </w:p>
        </w:tc>
        <w:tc>
          <w:tcPr>
            <w:tcW w:w="3402"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95" w:type="dxa"/>
          </w:tcPr>
          <w:p w14:paraId="627EC88B" w14:textId="335A61C7" w:rsidR="00C8587B" w:rsidRPr="005672F7" w:rsidRDefault="006E57E8" w:rsidP="00C8587B">
            <w:r>
              <w:t>No</w:t>
            </w:r>
          </w:p>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2D9BB1FD">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2D9BB1FD">
        <w:tc>
          <w:tcPr>
            <w:tcW w:w="534" w:type="dxa"/>
          </w:tcPr>
          <w:p w14:paraId="59D8A95E" w14:textId="1E2C6B12" w:rsidR="00C8587B" w:rsidRPr="005672F7" w:rsidRDefault="00C8587B" w:rsidP="00AA6746">
            <w:pPr>
              <w:pStyle w:val="ListParagraph"/>
              <w:numPr>
                <w:ilvl w:val="0"/>
                <w:numId w:val="26"/>
              </w:numPr>
              <w:ind w:left="357" w:hanging="357"/>
            </w:pPr>
          </w:p>
        </w:tc>
        <w:tc>
          <w:tcPr>
            <w:tcW w:w="3402" w:type="dxa"/>
          </w:tcPr>
          <w:p w14:paraId="67E65FB3" w14:textId="77777777" w:rsidR="00C8587B" w:rsidRPr="005672F7" w:rsidRDefault="00C8587B" w:rsidP="00C8587B">
            <w:r w:rsidRPr="005672F7">
              <w:t>School/Institute</w:t>
            </w:r>
          </w:p>
        </w:tc>
        <w:tc>
          <w:tcPr>
            <w:tcW w:w="6662" w:type="dxa"/>
            <w:gridSpan w:val="2"/>
          </w:tcPr>
          <w:p w14:paraId="1529EC4C" w14:textId="2CC79C28" w:rsidR="00C8587B" w:rsidRPr="005672F7" w:rsidRDefault="00C8587B" w:rsidP="00C8587B">
            <w:r w:rsidRPr="005672F7">
              <w:t>Date:</w:t>
            </w:r>
            <w:r>
              <w:t xml:space="preserve"> </w:t>
            </w:r>
            <w:sdt>
              <w:sdtPr>
                <w:id w:val="1396163032"/>
                <w:placeholder>
                  <w:docPart w:val="CC73B962768E48CCAB7BB5A587CA23C2"/>
                </w:placeholder>
                <w:date w:fullDate="2021-12-07T00:00:00Z">
                  <w:dateFormat w:val="dd/MM/yyyy"/>
                  <w:lid w:val="en-GB"/>
                  <w:storeMappedDataAs w:val="dateTime"/>
                  <w:calendar w:val="gregorian"/>
                </w:date>
              </w:sdtPr>
              <w:sdtEndPr/>
              <w:sdtContent>
                <w:r w:rsidR="00D33D6D">
                  <w:t>07/12/2021</w:t>
                </w:r>
              </w:sdtContent>
            </w:sdt>
          </w:p>
          <w:p w14:paraId="103A598A" w14:textId="10AF785D" w:rsidR="00C8587B" w:rsidRPr="005672F7" w:rsidRDefault="00C8587B" w:rsidP="00166B0D">
            <w:r w:rsidRPr="005672F7">
              <w:t>Approv</w:t>
            </w:r>
            <w:r w:rsidR="00166B0D">
              <w:t>ing</w:t>
            </w:r>
            <w:r w:rsidRPr="005672F7">
              <w:t xml:space="preserve"> body:</w:t>
            </w:r>
            <w:r w:rsidR="00D33D6D">
              <w:t xml:space="preserve">  School Education Committee</w:t>
            </w:r>
          </w:p>
        </w:tc>
      </w:tr>
      <w:tr w:rsidR="00C8587B" w:rsidRPr="005672F7" w14:paraId="41F56F60" w14:textId="77777777" w:rsidTr="2D9BB1FD">
        <w:tc>
          <w:tcPr>
            <w:tcW w:w="534" w:type="dxa"/>
          </w:tcPr>
          <w:p w14:paraId="2617CEDA" w14:textId="0BCD836D" w:rsidR="00C8587B" w:rsidRPr="005672F7" w:rsidRDefault="00C8587B" w:rsidP="00AA6746">
            <w:pPr>
              <w:pStyle w:val="ListParagraph"/>
              <w:numPr>
                <w:ilvl w:val="0"/>
                <w:numId w:val="26"/>
              </w:numPr>
              <w:ind w:left="357" w:hanging="357"/>
            </w:pPr>
          </w:p>
        </w:tc>
        <w:tc>
          <w:tcPr>
            <w:tcW w:w="3402" w:type="dxa"/>
          </w:tcPr>
          <w:p w14:paraId="7A673B09" w14:textId="2DE2AF5F" w:rsidR="00C8587B" w:rsidRPr="005672F7" w:rsidRDefault="00C8587B" w:rsidP="00C8587B">
            <w:r w:rsidRPr="005672F7">
              <w:t xml:space="preserve">College </w:t>
            </w:r>
            <w:r>
              <w:t>(mandatory for proposals only)</w:t>
            </w:r>
          </w:p>
        </w:tc>
        <w:tc>
          <w:tcPr>
            <w:tcW w:w="6662" w:type="dxa"/>
            <w:gridSpan w:val="2"/>
          </w:tcPr>
          <w:p w14:paraId="2AA478BD" w14:textId="10654205" w:rsidR="00C8587B" w:rsidRPr="005672F7" w:rsidRDefault="00C8587B" w:rsidP="00C8587B">
            <w:r w:rsidRPr="005672F7">
              <w:t>Date:</w:t>
            </w:r>
            <w:r>
              <w:t xml:space="preserve"> </w:t>
            </w:r>
            <w:sdt>
              <w:sdtPr>
                <w:id w:val="-43055345"/>
                <w:placeholder>
                  <w:docPart w:val="CC73B962768E48CCAB7BB5A587CA23C2"/>
                </w:placeholder>
                <w:date w:fullDate="2022-03-07T00:00:00Z">
                  <w:dateFormat w:val="dd/MM/yyyy"/>
                  <w:lid w:val="en-GB"/>
                  <w:storeMappedDataAs w:val="dateTime"/>
                  <w:calendar w:val="gregorian"/>
                </w:date>
              </w:sdtPr>
              <w:sdtEndPr/>
              <w:sdtContent>
                <w:r w:rsidR="00C41B72">
                  <w:t>07/03/2022</w:t>
                </w:r>
              </w:sdtContent>
            </w:sdt>
          </w:p>
          <w:p w14:paraId="6D752410" w14:textId="7692B754" w:rsidR="00C8587B" w:rsidRPr="005672F7" w:rsidRDefault="00C8587B" w:rsidP="00166B0D">
            <w:r w:rsidRPr="005672F7">
              <w:t>Approv</w:t>
            </w:r>
            <w:r w:rsidR="00166B0D">
              <w:t>ing</w:t>
            </w:r>
            <w:r w:rsidRPr="005672F7">
              <w:t xml:space="preserve"> body:</w:t>
            </w:r>
            <w:r w:rsidR="00C41B72">
              <w:t xml:space="preserve"> CQAAC Chair’s action</w:t>
            </w:r>
          </w:p>
        </w:tc>
      </w:tr>
    </w:tbl>
    <w:p w14:paraId="7FBE8F90" w14:textId="77777777" w:rsidR="0017631F" w:rsidRDefault="0017631F" w:rsidP="0017631F"/>
    <w:p w14:paraId="291FFF87" w14:textId="77777777" w:rsidR="009752B5" w:rsidRDefault="009752B5" w:rsidP="0017631F"/>
    <w:p w14:paraId="43497A31" w14:textId="77777777" w:rsidR="005D5A39" w:rsidRDefault="005D5A39" w:rsidP="00C41B72">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48C7258D">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sdt>
            <w:sdtPr>
              <w:id w:val="1540248324"/>
              <w:placeholder>
                <w:docPart w:val="CE8F5E6158F84F32AD880345E4AB4251"/>
              </w:placeholder>
              <w:dropDownList>
                <w:listItem w:value="Choose an item."/>
                <w:listItem w:displayText="Birmingham Business School" w:value="Birmingham Business School"/>
                <w:listItem w:displayText="Birmingham International Academy" w:value="Birmingham International Academy"/>
                <w:listItem w:displayText="Birmingham Law School" w:value="Birmingham Law School"/>
                <w:listItem w:displayText="Birmingham Medical School" w:value="Birmingham Medical School"/>
                <w:listItem w:displayText="Careers Network" w:value="Careers Network"/>
                <w:listItem w:displayText="Higher Education Futures institute" w:value="Higher Education Futures institute"/>
                <w:listItem w:displayText="Institute of Applied Health Research" w:value="Institute of Applied Health Research"/>
                <w:listItem w:displayText="Institute of Cancer and Genomic Sciences" w:value="Institute of Cancer and Genomic Sciences"/>
                <w:listItem w:displayText="Institute of Cardiovascular Sciences" w:value="Institute of Cardiovascular Sciences"/>
                <w:listItem w:displayText="Institute of Immunology and Immunotherapy" w:value="Institute of Immunology and Immunotherapy"/>
                <w:listItem w:displayText="Institute of Inflammation and Ageing" w:value="Institute of Inflammation and Ageing"/>
                <w:listItem w:displayText="Institute of Metabolism and Systems Research" w:value="Institute of Metabolism and Systems Research"/>
                <w:listItem w:displayText="Institute of Microbiology and Infection" w:value="Institute of Microbiology and Infection"/>
                <w:listItem w:displayText="Liberal Arts and Natural Sciences" w:value="Liberal Arts and Natural Sciences"/>
                <w:listItem w:displayText="School of Biomedical Science" w:value="School of Biomedical Science"/>
                <w:listItem w:displayText="School of Biosciences" w:value="School of Biosciences"/>
                <w:listItem w:displayText="School of Chemical Engineering" w:value="School of Chemical Engineering"/>
                <w:listItem w:displayText="School of Chemistry" w:value="School of Chemistry"/>
                <w:listItem w:displayText="School of Computer Science" w:value="School of Computer Science"/>
                <w:listItem w:displayText="School of Dentistry" w:value="School of Dentistry"/>
                <w:listItem w:displayText="School of Education" w:value="School of Education"/>
                <w:listItem w:displayText="School of Engineering" w:value="School of Engineering"/>
                <w:listItem w:displayText="School of English, Drama And Creative Studies" w:value="School of English, Drama And Creative Studies"/>
                <w:listItem w:displayText="School of Geography, Earth and Environmental Sciences" w:value="School of Geography, Earth and Environmental Sciences"/>
                <w:listItem w:displayText="School of Government" w:value="School of Government"/>
                <w:listItem w:displayText="School of History and Cultures" w:value="School of History and Cultures"/>
                <w:listItem w:displayText="School of Languages, Cultures, Art History and Music" w:value="School of Languages, Cultures, Art History and Music"/>
                <w:listItem w:displayText="School of Mathematics" w:value="School of Mathematics"/>
                <w:listItem w:displayText="School of Metallurgy and Materials" w:value="School of Metallurgy and Materials"/>
                <w:listItem w:displayText="School of Nursing" w:value="School of Nursing"/>
                <w:listItem w:displayText="School of Pharmacy" w:value="School of Pharmacy"/>
                <w:listItem w:displayText="School of Philosophy, Theology and Religion" w:value="School of Philosophy, Theology and Religion"/>
                <w:listItem w:displayText="School of Physics and Astronomy" w:value="School of Physics and Astronomy"/>
                <w:listItem w:displayText="School of Psychology" w:value="School of Psychology"/>
                <w:listItem w:displayText="School of Social Policy" w:value="School of Social Policy"/>
                <w:listItem w:displayText="School of Sport, Exercise and Rehabilitation Sciences" w:value="School of Sport, Exercise and Rehabilitation Sciences"/>
                <w:listItem w:displayText="University Graduate School" w:value="University Graduate School"/>
              </w:dropDownList>
            </w:sdtPr>
            <w:sdtEndPr/>
            <w:sdtContent>
              <w:p w14:paraId="03FD7F87" w14:textId="488EF8AC" w:rsidR="00B07D66" w:rsidRDefault="00A7322F" w:rsidP="00B07D66">
                <w:r>
                  <w:t>School of Sport, Exercise and Rehabilitation Sciences</w:t>
                </w:r>
              </w:p>
            </w:sdtContent>
          </w:sdt>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48C7258D">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sdt>
          <w:sdtPr>
            <w:id w:val="659737214"/>
            <w:placeholder>
              <w:docPart w:val="97EF005F53454DB696A220C615E16DDF"/>
            </w:placeholder>
            <w:dropDownList>
              <w:listItem w:value="Choose an item."/>
              <w:listItem w:displayText="N/A" w:value="N/A"/>
              <w:listItem w:displayText="Accounting" w:value="Accounting"/>
              <w:listItem w:displayText="African Studies and Anthropology" w:value="African Studies and Anthropology"/>
              <w:listItem w:displayText="Art History, Curating and Visual Studies" w:value="Art History, Curating and Visual Studies"/>
              <w:listItem w:displayText="Birmingham Business School" w:value="Birmingham Business School"/>
              <w:listItem w:displayText="Civil Engineering" w:value="Civil Engineering"/>
              <w:listItem w:displayText="Classics, Ancient History and Archaeology" w:value="Classics, Ancient History and Archaeology"/>
              <w:listItem w:displayText="Disability, Inclusion and Special Needs" w:value="Disability, Inclusion and Special Needs"/>
              <w:listItem w:displayText="Drama and Theatre Arts" w:value="Drama and Theatre Arts"/>
              <w:listItem w:displayText="Earth and Environmental Sciences" w:value="Earth and Environmental Sciences"/>
              <w:listItem w:displayText="Economics" w:value="Economics"/>
              <w:listItem w:displayText="Education and Social Justice" w:value="Education and Social Justice"/>
              <w:listItem w:displayText="Electronic, Electrical and Systems Engineering" w:value="Electronic, Electrical and Systems Engineering"/>
              <w:listItem w:displayText="English Language and Linguistics" w:value="English Language and Linguistics"/>
              <w:listItem w:displayText="English Literature" w:value="English Literature"/>
              <w:listItem w:displayText="Film and Creative Writing" w:value="Film and Creative Writing"/>
              <w:listItem w:displayText="Finance" w:value="Finance"/>
              <w:listItem w:displayText="Geography" w:value="Geography"/>
              <w:listItem w:displayText="Health Services Management Centre" w:value="Health Services Management Centre"/>
              <w:listItem w:displayText="History" w:value="History"/>
              <w:listItem w:displayText="Institute of Local Government Studies" w:value="Institute of Local Government Studies"/>
              <w:listItem w:displayText="International Development" w:value="International Development"/>
              <w:listItem w:displayText="Ironbridge International Institute for Cultural Heritage" w:value="Ironbridge International Institute for Cultural Heritage"/>
              <w:listItem w:displayText="Languages for All" w:value="Languages for All"/>
              <w:listItem w:displayText="Management" w:value="Management"/>
              <w:listItem w:displayText="Marketing" w:value="Marketing"/>
              <w:listItem w:displayText="Mechanical Engineering" w:value="Mechanical Engineering"/>
              <w:listItem w:displayText="Modern Languages" w:value="Modern Languages"/>
              <w:listItem w:displayText="Music" w:value="Music"/>
              <w:listItem w:displayText="Philosophy" w:value="Philosophy"/>
              <w:listItem w:displayText="Physiotherapy" w:value="Physiotherapy"/>
              <w:listItem w:displayText="Political Science and International Studies" w:value="Political Science and International Studies"/>
              <w:listItem w:displayText="Shakespeare Institute" w:value="Shakespeare Institute"/>
              <w:listItem w:displayText="Social Policy, Sociology and Criminology" w:value="Social Policy, Sociology and Criminology"/>
              <w:listItem w:displayText="Social Work and Social Care" w:value="Social Work and Social Care"/>
              <w:listItem w:displayText="Strategy and International Business" w:value="Strategy and International Business"/>
              <w:listItem w:displayText="Teacher Education" w:value="Teacher Education"/>
              <w:listItem w:displayText="Theology and Religion" w:value="Theology and Religion"/>
            </w:dropDownList>
          </w:sdtPr>
          <w:sdtEndPr/>
          <w:sdtContent>
            <w:tc>
              <w:tcPr>
                <w:tcW w:w="5755" w:type="dxa"/>
                <w:gridSpan w:val="2"/>
              </w:tcPr>
              <w:p w14:paraId="5D65F751" w14:textId="42598CE4" w:rsidR="0021288C" w:rsidRPr="008D6936" w:rsidRDefault="00A7322F" w:rsidP="005722CF">
                <w:r>
                  <w:t>N/A</w:t>
                </w:r>
              </w:p>
            </w:tc>
          </w:sdtContent>
        </w:sdt>
        <w:tc>
          <w:tcPr>
            <w:tcW w:w="567" w:type="dxa"/>
          </w:tcPr>
          <w:p w14:paraId="3D239D6D" w14:textId="6BCA525B" w:rsidR="0021288C" w:rsidRPr="00074A26" w:rsidRDefault="0021288C">
            <w:r w:rsidRPr="003A3F4E">
              <w:rPr>
                <w:b/>
              </w:rPr>
              <w:t>B</w:t>
            </w:r>
          </w:p>
        </w:tc>
      </w:tr>
      <w:tr w:rsidR="00E20586" w:rsidRPr="00074A26" w14:paraId="1D695B86" w14:textId="35329928" w:rsidTr="48C7258D">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dropDownList>
                <w:listItem w:value="Choose an item."/>
                <w:listItem w:displayText="Yes" w:value="Yes"/>
                <w:listItem w:displayText="No" w:value="No"/>
              </w:dropDownList>
            </w:sdtPr>
            <w:sdtEndPr/>
            <w:sdtContent>
              <w:p w14:paraId="1101290E" w14:textId="1FE80180" w:rsidR="00E20586" w:rsidRDefault="00A7322F" w:rsidP="00636B29">
                <w:r>
                  <w:t>No</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‘yes’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48C7258D">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Is this module to be delivered by more than one School/Institute at UoB?</w:t>
            </w:r>
          </w:p>
        </w:tc>
        <w:tc>
          <w:tcPr>
            <w:tcW w:w="5755" w:type="dxa"/>
            <w:gridSpan w:val="2"/>
          </w:tcPr>
          <w:sdt>
            <w:sdtPr>
              <w:id w:val="-580681292"/>
              <w:placeholder>
                <w:docPart w:val="275AB67B5BDF482ABB14310FB136097A"/>
              </w:placeholder>
              <w:dropDownList>
                <w:listItem w:value="Choose an item."/>
                <w:listItem w:displayText="Yes" w:value="Yes"/>
                <w:listItem w:displayText="No" w:value="No"/>
              </w:dropDownList>
            </w:sdtPr>
            <w:sdtEndPr/>
            <w:sdtContent>
              <w:p w14:paraId="12B53D3D" w14:textId="205E2023" w:rsidR="00A847A4" w:rsidRDefault="00952604" w:rsidP="00A847A4">
                <w:r>
                  <w:t>No</w:t>
                </w:r>
              </w:p>
            </w:sdtContent>
          </w:sdt>
          <w:p w14:paraId="4DFAFDDD" w14:textId="77777777" w:rsidR="00A847A4" w:rsidRDefault="00A847A4" w:rsidP="00A847A4"/>
          <w:p w14:paraId="3C387D0B" w14:textId="0D99FF99" w:rsidR="00A847A4" w:rsidRDefault="00A847A4" w:rsidP="00636B29">
            <w:r>
              <w:rPr>
                <w:i/>
              </w:rPr>
              <w:t>If ‘yes’ state which Schools/Institutes they are and what the split will be, e.g.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48C7258D">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A07E1BE" w14:textId="77777777" w:rsidR="005672F7" w:rsidRDefault="002A65C1" w:rsidP="002A65C1">
            <w:pPr>
              <w:pStyle w:val="ListParagraph"/>
              <w:numPr>
                <w:ilvl w:val="0"/>
                <w:numId w:val="29"/>
              </w:numPr>
            </w:pPr>
            <w:r>
              <w:t>Chartered Society of Physiotherapy (CSP)</w:t>
            </w:r>
          </w:p>
          <w:p w14:paraId="2564CE97" w14:textId="37A6E328" w:rsidR="002A65C1" w:rsidRDefault="002A65C1" w:rsidP="002A65C1">
            <w:pPr>
              <w:pStyle w:val="ListParagraph"/>
              <w:numPr>
                <w:ilvl w:val="0"/>
                <w:numId w:val="29"/>
              </w:numPr>
            </w:pPr>
            <w:r>
              <w:t>Health &amp; Care Professions Council (HCPC)</w:t>
            </w:r>
          </w:p>
        </w:tc>
        <w:tc>
          <w:tcPr>
            <w:tcW w:w="567" w:type="dxa"/>
          </w:tcPr>
          <w:p w14:paraId="275638B8" w14:textId="657BED22" w:rsidR="005672F7" w:rsidRDefault="00AE2800">
            <w:pPr>
              <w:rPr>
                <w:b/>
              </w:rPr>
            </w:pPr>
            <w:r>
              <w:rPr>
                <w:b/>
              </w:rPr>
              <w:t>Q</w:t>
            </w:r>
          </w:p>
        </w:tc>
      </w:tr>
      <w:tr w:rsidR="00A847A4" w:rsidRPr="00074A26" w14:paraId="67AFC46E" w14:textId="5A060F6F" w:rsidTr="48C7258D">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2B3ED532" w:rsidR="00A847A4" w:rsidRPr="00074A26" w:rsidRDefault="002A65C1" w:rsidP="005722CF">
            <w:r>
              <w:t>Acute care and rehabilitation</w:t>
            </w:r>
          </w:p>
        </w:tc>
        <w:tc>
          <w:tcPr>
            <w:tcW w:w="567" w:type="dxa"/>
          </w:tcPr>
          <w:p w14:paraId="358B0CC3" w14:textId="5E48BBD9" w:rsidR="00A847A4" w:rsidRPr="00074A26" w:rsidRDefault="00A847A4">
            <w:r w:rsidRPr="003A3F4E">
              <w:rPr>
                <w:b/>
              </w:rPr>
              <w:t>B Q</w:t>
            </w:r>
          </w:p>
        </w:tc>
      </w:tr>
      <w:tr w:rsidR="00A847A4" w:rsidRPr="00074A26" w14:paraId="5F20B1D7" w14:textId="5B77B9A9" w:rsidTr="48C7258D">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506AAB8A" w14:textId="4B8474E4" w:rsidR="00A847A4" w:rsidRDefault="00A847A4" w:rsidP="005722CF">
            <w:pPr>
              <w:rPr>
                <w:ins w:id="25" w:author="MSci Physiotherapy" w:date="2022-02-23T16:14:00Z"/>
              </w:rPr>
            </w:pPr>
          </w:p>
          <w:p w14:paraId="47C802D0" w14:textId="39B6E1B4" w:rsidR="00577316" w:rsidRPr="00074A26" w:rsidRDefault="00577316" w:rsidP="005722CF">
            <w:ins w:id="26" w:author="MSci Physiotherapy" w:date="2022-02-23T16:14:00Z">
              <w:r>
                <w:t>TBC</w:t>
              </w:r>
            </w:ins>
          </w:p>
        </w:tc>
        <w:tc>
          <w:tcPr>
            <w:tcW w:w="567" w:type="dxa"/>
          </w:tcPr>
          <w:p w14:paraId="1B1A7784" w14:textId="275B5850" w:rsidR="00A847A4" w:rsidRPr="00074A26" w:rsidRDefault="00A847A4">
            <w:r w:rsidRPr="003A3F4E">
              <w:rPr>
                <w:b/>
              </w:rPr>
              <w:t>B</w:t>
            </w:r>
          </w:p>
        </w:tc>
      </w:tr>
      <w:tr w:rsidR="00A847A4" w:rsidRPr="00074A26" w14:paraId="0FBABD01" w14:textId="64F372EE" w:rsidTr="48C7258D">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sdt>
            <w:sdtPr>
              <w:id w:val="1939400210"/>
              <w:placeholder>
                <w:docPart w:val="551F39F64AF64F989C20C0EEAC9C0ED8"/>
              </w:placeholder>
              <w:dropDownList>
                <w:listItem w:value="Choose an item."/>
                <w:listItem w:displayText="Foundation - LF" w:value="Foundation - LF"/>
                <w:listItem w:displayText="Certificate - LC" w:value="Certificate - LC"/>
                <w:listItem w:displayText="Intermediate - LI" w:value="Intermediate - LI"/>
                <w:listItem w:displayText="Honours - LH" w:value="Honours - LH"/>
                <w:listItem w:displayText="Masters - LM" w:value="Masters - LM"/>
                <w:listItem w:displayText="Doctoral - LD" w:value="Doctoral - LD"/>
              </w:dropDownList>
            </w:sdtPr>
            <w:sdtEndPr/>
            <w:sdtContent>
              <w:p w14:paraId="0849BBEA" w14:textId="145E7FFF" w:rsidR="00A847A4" w:rsidRPr="00074A26" w:rsidRDefault="008A6AEA" w:rsidP="005722CF">
                <w:r>
                  <w:t>Intermediate - LI</w:t>
                </w:r>
              </w:p>
            </w:sdtContent>
          </w:sdt>
          <w:p w14:paraId="46969795" w14:textId="77777777" w:rsidR="31A51522" w:rsidRDefault="31A51522"/>
        </w:tc>
        <w:tc>
          <w:tcPr>
            <w:tcW w:w="567" w:type="dxa"/>
          </w:tcPr>
          <w:p w14:paraId="6A8D005B" w14:textId="7657BECA" w:rsidR="00A847A4" w:rsidRPr="00074A26" w:rsidRDefault="00A847A4">
            <w:r w:rsidRPr="003A3F4E">
              <w:rPr>
                <w:b/>
              </w:rPr>
              <w:t>B Q</w:t>
            </w:r>
          </w:p>
        </w:tc>
      </w:tr>
      <w:tr w:rsidR="00A847A4" w:rsidRPr="00074A26" w14:paraId="2D4292CC" w14:textId="27272FFC" w:rsidTr="48C7258D">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6096F3C7" w:rsidR="00A847A4" w:rsidRPr="00074A26" w:rsidRDefault="002D16C0" w:rsidP="005722CF">
            <w:r>
              <w:t>20</w:t>
            </w:r>
          </w:p>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48C7258D">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sdt>
            <w:sdtPr>
              <w:id w:val="-56320830"/>
              <w:placeholder>
                <w:docPart w:val="DefaultPlaceholder_1082065159"/>
              </w:placeholder>
              <w:dropDownList>
                <w:listItem w:value="Choose an item."/>
                <w:listItem w:displayText="Semester 1" w:value="Semester 1"/>
                <w:listItem w:displayText="Semester 2" w:value="Semester 2"/>
                <w:listItem w:displayText="Summer Period" w:value="Summer Period"/>
                <w:listItem w:displayText="Full Term" w:value="Full Term"/>
                <w:listItem w:displayText="Delivered twice in ac. year (semester 1 and 2)" w:value="Delivered twice in ac. year (semester 1 and 2)"/>
              </w:dropDownList>
            </w:sdtPr>
            <w:sdtEndPr/>
            <w:sdtContent>
              <w:p w14:paraId="16CF4E96" w14:textId="74487754" w:rsidR="00A847A4" w:rsidRDefault="007448B2" w:rsidP="00636B29">
                <w:r>
                  <w:t>Semester 2</w:t>
                </w:r>
              </w:p>
            </w:sdtContent>
          </w:sdt>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48C7258D">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721CDA76" w14:textId="77777777" w:rsidR="007448B2" w:rsidRDefault="007448B2" w:rsidP="007448B2">
            <w:r>
              <w:t xml:space="preserve">As a compulsory module (i.e. every student in the year should be registered on this module code): </w:t>
            </w:r>
          </w:p>
          <w:p w14:paraId="3DA7CF9D" w14:textId="77777777" w:rsidR="00183C1A" w:rsidRDefault="00183C1A" w:rsidP="007448B2"/>
          <w:p w14:paraId="57F5DC20" w14:textId="308AAF61" w:rsidR="007448B2" w:rsidRDefault="00183C1A" w:rsidP="007448B2">
            <w:r>
              <w:t xml:space="preserve">605G - </w:t>
            </w:r>
            <w:r w:rsidR="007448B2">
              <w:t>MSci Physiotherapy</w:t>
            </w:r>
            <w:r>
              <w:t xml:space="preserve"> FT</w:t>
            </w:r>
          </w:p>
          <w:p w14:paraId="774DEB35" w14:textId="4CEAB1DC" w:rsidR="72AA22D7" w:rsidRDefault="72AA22D7" w:rsidP="48C7258D">
            <w:pPr>
              <w:rPr>
                <w:color w:val="000000" w:themeColor="text1"/>
                <w:szCs w:val="22"/>
              </w:rPr>
            </w:pPr>
            <w:r>
              <w:t>MSci Physiotherapy PT</w:t>
            </w:r>
          </w:p>
          <w:p w14:paraId="5376DB67" w14:textId="615E0C0F" w:rsidR="00183C1A" w:rsidRDefault="00183C1A" w:rsidP="007448B2">
            <w:r>
              <w:t>MSci Physiotherapy w Int Yr</w:t>
            </w:r>
          </w:p>
          <w:p w14:paraId="0E0A89D3" w14:textId="3D8231CF" w:rsidR="007448B2" w:rsidRDefault="007448B2" w:rsidP="007448B2"/>
          <w:p w14:paraId="45562118" w14:textId="77777777" w:rsidR="007448B2" w:rsidRDefault="007448B2" w:rsidP="007448B2">
            <w:r>
              <w:t xml:space="preserve">As an optional module: </w:t>
            </w:r>
          </w:p>
          <w:p w14:paraId="14406D76" w14:textId="77777777" w:rsidR="007448B2" w:rsidRDefault="007448B2" w:rsidP="007448B2">
            <w:r>
              <w:t>n/a</w:t>
            </w:r>
          </w:p>
          <w:p w14:paraId="06B4163F" w14:textId="77777777" w:rsidR="007448B2" w:rsidRDefault="007448B2" w:rsidP="007448B2"/>
          <w:p w14:paraId="45C62236" w14:textId="77777777" w:rsidR="007448B2" w:rsidRDefault="007448B2" w:rsidP="007448B2">
            <w:r>
              <w:t>Confirmation that module registrations (or numbers attending teaching events for this module) are expected to meet or exceed the relevant College’s agreed threshold:</w:t>
            </w:r>
            <w:r>
              <w:rPr>
                <w:rStyle w:val="FootnoteReference"/>
              </w:rPr>
              <w:footnoteReference w:id="4"/>
            </w:r>
          </w:p>
          <w:p w14:paraId="076B11B1" w14:textId="5D1B5BB7" w:rsidR="00A847A4" w:rsidRPr="00074A26" w:rsidRDefault="00C41B72" w:rsidP="007448B2">
            <w:sdt>
              <w:sdtPr>
                <w:id w:val="1207065505"/>
                <w:placeholder>
                  <w:docPart w:val="6B504D4A1A47457D9D5C3D8CF38B84EB"/>
                </w:placeholder>
                <w:dropDownList>
                  <w:listItem w:value="Choose an item."/>
                  <w:listItem w:displayText="Yes" w:value="Yes"/>
                  <w:listItem w:displayText="No" w:value="No"/>
                </w:dropDownList>
              </w:sdtPr>
              <w:sdtEndPr/>
              <w:sdtContent>
                <w:r w:rsidR="007448B2">
                  <w:t>Yes</w:t>
                </w:r>
              </w:sdtContent>
            </w:sdt>
          </w:p>
        </w:tc>
        <w:tc>
          <w:tcPr>
            <w:tcW w:w="567" w:type="dxa"/>
          </w:tcPr>
          <w:p w14:paraId="4066E6D9" w14:textId="56D94263" w:rsidR="00A847A4" w:rsidRPr="00074A26" w:rsidRDefault="00A847A4">
            <w:r w:rsidRPr="003A3F4E">
              <w:rPr>
                <w:b/>
              </w:rPr>
              <w:t>B</w:t>
            </w:r>
          </w:p>
        </w:tc>
      </w:tr>
      <w:tr w:rsidR="00A847A4" w:rsidRPr="00074A26" w14:paraId="3E6E7489" w14:textId="58C6D8D0" w:rsidTr="48C7258D">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 xml:space="preserve">State the name and code of any pre-requisite modules (i.e. modules students </w:t>
            </w:r>
            <w:r>
              <w:rPr>
                <w:i/>
              </w:rPr>
              <w:t>must</w:t>
            </w:r>
            <w:r>
              <w:t xml:space="preserve"> have taken </w:t>
            </w:r>
            <w:r>
              <w:lastRenderedPageBreak/>
              <w:t xml:space="preserve">in previous years to be eligible to take this module. Also describe any </w:t>
            </w:r>
            <w:r w:rsidRPr="008725C4">
              <w:t>particular requirements for incoming exchange students,</w:t>
            </w:r>
            <w:r>
              <w:t xml:space="preserve"> if applicable)</w:t>
            </w:r>
          </w:p>
        </w:tc>
        <w:tc>
          <w:tcPr>
            <w:tcW w:w="5755" w:type="dxa"/>
            <w:gridSpan w:val="2"/>
          </w:tcPr>
          <w:p w14:paraId="269BB4A9" w14:textId="4A237202" w:rsidR="00A847A4" w:rsidRPr="007448B2" w:rsidRDefault="007448B2" w:rsidP="005722CF">
            <w:pPr>
              <w:rPr>
                <w:color w:val="auto"/>
              </w:rPr>
            </w:pPr>
            <w:r>
              <w:rPr>
                <w:color w:val="auto"/>
              </w:rPr>
              <w:lastRenderedPageBreak/>
              <w:t>None</w:t>
            </w:r>
          </w:p>
        </w:tc>
        <w:tc>
          <w:tcPr>
            <w:tcW w:w="567" w:type="dxa"/>
          </w:tcPr>
          <w:p w14:paraId="5F7877DB" w14:textId="67D4B3D8" w:rsidR="00A847A4" w:rsidRPr="00074A26" w:rsidRDefault="00A847A4">
            <w:r w:rsidRPr="003A3F4E">
              <w:rPr>
                <w:b/>
              </w:rPr>
              <w:t>B</w:t>
            </w:r>
          </w:p>
        </w:tc>
      </w:tr>
      <w:tr w:rsidR="00A847A4" w:rsidRPr="00074A26" w14:paraId="0FE5CE5C" w14:textId="728271D5" w:rsidTr="48C7258D">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same session</w:t>
            </w:r>
          </w:p>
        </w:tc>
        <w:tc>
          <w:tcPr>
            <w:tcW w:w="5755" w:type="dxa"/>
            <w:gridSpan w:val="2"/>
          </w:tcPr>
          <w:p w14:paraId="0514F41E" w14:textId="039D5DC1" w:rsidR="00A847A4" w:rsidRPr="007448B2" w:rsidRDefault="007448B2" w:rsidP="005722CF">
            <w:pPr>
              <w:rPr>
                <w:color w:val="auto"/>
              </w:rPr>
            </w:pPr>
            <w:r>
              <w:rPr>
                <w:color w:val="auto"/>
              </w:rPr>
              <w:t>None</w:t>
            </w:r>
          </w:p>
        </w:tc>
        <w:tc>
          <w:tcPr>
            <w:tcW w:w="567" w:type="dxa"/>
          </w:tcPr>
          <w:p w14:paraId="1155F79C" w14:textId="6604442D" w:rsidR="00A847A4" w:rsidRPr="00074A26" w:rsidRDefault="00A847A4">
            <w:r w:rsidRPr="003A3F4E">
              <w:rPr>
                <w:b/>
              </w:rPr>
              <w:t>B</w:t>
            </w:r>
          </w:p>
        </w:tc>
      </w:tr>
      <w:tr w:rsidR="00A847A4" w:rsidRPr="00074A26" w14:paraId="5C53F31B" w14:textId="29951D2A" w:rsidTr="48C7258D">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57442EE2" w:rsidR="00626D75" w:rsidRPr="008025D1" w:rsidRDefault="00626D75" w:rsidP="00626D75">
            <w:pPr>
              <w:rPr>
                <w:rFonts w:cs="Arial"/>
                <w:szCs w:val="22"/>
              </w:rPr>
            </w:pPr>
            <w:r w:rsidRPr="008025D1">
              <w:rPr>
                <w:rFonts w:cs="Arial"/>
                <w:szCs w:val="22"/>
              </w:rPr>
              <w:t xml:space="preserve"> </w:t>
            </w:r>
            <w:sdt>
              <w:sdtPr>
                <w:rPr>
                  <w:rFonts w:cs="Arial"/>
                  <w:szCs w:val="22"/>
                </w:rPr>
                <w:id w:val="1550564403"/>
                <w:dropDownList>
                  <w:listItem w:value="Choose an item."/>
                  <w:listItem w:displayText="UoB Campus Edgbaston" w:value="UoB Campus Edgbaston"/>
                  <w:listItem w:displayText="UoB Campus Selly Oak" w:value="UoB Campus Selly Oak"/>
                  <w:listItem w:displayText="UoB Campus Dubai" w:value="UoB Campus Dubai"/>
                  <w:listItem w:displayText="Shakespeare Institute" w:value="Shakespeare Institute"/>
                  <w:listItem w:displayText="Joint Birmingham JNU Institute" w:value="Joint Birmingham JNU Institute"/>
                  <w:listItem w:displayText="Singapore Institute of Management" w:value="Singapore Institute of Management"/>
                  <w:listItem w:displayText="Online" w:value="Online"/>
                  <w:listItem w:displayText="Other (please state below)" w:value="Other (please state below)"/>
                </w:dropDownList>
              </w:sdtPr>
              <w:sdtEndPr/>
              <w:sdtContent>
                <w:r w:rsidR="00A7322F" w:rsidRPr="008025D1">
                  <w:rPr>
                    <w:rFonts w:cs="Arial"/>
                    <w:szCs w:val="22"/>
                  </w:rPr>
                  <w:t>UoB Campus Edgbaston</w:t>
                </w:r>
              </w:sdtContent>
            </w:sdt>
          </w:p>
          <w:p w14:paraId="24797158" w14:textId="77777777" w:rsidR="00A847A4" w:rsidRPr="008025D1" w:rsidRDefault="00A847A4" w:rsidP="005722CF">
            <w:pPr>
              <w:rPr>
                <w:rFonts w:cs="Arial"/>
                <w:szCs w:val="22"/>
              </w:rPr>
            </w:pPr>
          </w:p>
          <w:p w14:paraId="717CD067" w14:textId="5FD13308" w:rsidR="00A847A4" w:rsidRPr="008025D1" w:rsidRDefault="00A847A4" w:rsidP="005074EF">
            <w:pPr>
              <w:rPr>
                <w:rFonts w:cs="Arial"/>
                <w:szCs w:val="22"/>
              </w:rPr>
            </w:pPr>
            <w:r w:rsidRPr="008025D1">
              <w:rPr>
                <w:rFonts w:cs="Arial"/>
                <w:i/>
                <w:szCs w:val="22"/>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48C7258D">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access or prog</w:t>
            </w:r>
            <w:r>
              <w:rPr>
                <w:color w:val="auto"/>
              </w:rPr>
              <w:t>ression for any protected group</w:t>
            </w:r>
            <w:r>
              <w:rPr>
                <w:rStyle w:val="FootnoteReference"/>
                <w:color w:val="auto"/>
              </w:rPr>
              <w:footnoteReference w:id="5"/>
            </w:r>
          </w:p>
        </w:tc>
        <w:tc>
          <w:tcPr>
            <w:tcW w:w="5755" w:type="dxa"/>
            <w:gridSpan w:val="2"/>
            <w:tcBorders>
              <w:bottom w:val="single" w:sz="4" w:space="0" w:color="999999"/>
            </w:tcBorders>
          </w:tcPr>
          <w:p w14:paraId="46C88090" w14:textId="03DD3C51" w:rsidR="00A847A4" w:rsidRDefault="30F5C9C4" w:rsidP="005722CF">
            <w:pPr>
              <w:rPr>
                <w:rFonts w:eastAsia="Calibri" w:cs="Arial"/>
                <w:szCs w:val="22"/>
              </w:rPr>
            </w:pPr>
            <w:r w:rsidRPr="008025D1">
              <w:rPr>
                <w:rFonts w:eastAsia="Calibri" w:cs="Arial"/>
                <w:szCs w:val="22"/>
              </w:rPr>
              <w:t>The School is committed to:</w:t>
            </w:r>
          </w:p>
          <w:p w14:paraId="595F9ACF" w14:textId="77777777" w:rsidR="00183C1A" w:rsidRPr="008025D1" w:rsidRDefault="00183C1A" w:rsidP="005722CF">
            <w:pPr>
              <w:rPr>
                <w:rFonts w:cs="Arial"/>
                <w:szCs w:val="22"/>
              </w:rPr>
            </w:pPr>
          </w:p>
          <w:p w14:paraId="390770E9" w14:textId="7DDB6B51" w:rsidR="00A847A4" w:rsidRPr="008025D1" w:rsidRDefault="30F5C9C4" w:rsidP="31A51522">
            <w:pPr>
              <w:ind w:left="360" w:hanging="360"/>
              <w:rPr>
                <w:rFonts w:cs="Arial"/>
                <w:szCs w:val="22"/>
              </w:rPr>
            </w:pPr>
            <w:r w:rsidRPr="008025D1">
              <w:rPr>
                <w:rFonts w:eastAsia="Calibri" w:cs="Arial"/>
                <w:szCs w:val="22"/>
              </w:rPr>
              <w:t>∙     Treating students, staff and visitors to the University with dignity and respect</w:t>
            </w:r>
          </w:p>
          <w:p w14:paraId="639F47AA" w14:textId="71950406" w:rsidR="00A847A4" w:rsidRPr="008025D1" w:rsidRDefault="30F5C9C4" w:rsidP="31A51522">
            <w:pPr>
              <w:ind w:left="360" w:hanging="360"/>
              <w:rPr>
                <w:rFonts w:cs="Arial"/>
                <w:szCs w:val="22"/>
              </w:rPr>
            </w:pPr>
            <w:r w:rsidRPr="008025D1">
              <w:rPr>
                <w:rFonts w:eastAsia="Calibri" w:cs="Arial"/>
                <w:szCs w:val="22"/>
              </w:rPr>
              <w:t>∙     Not engaging in, colluding in or encouraging behaviour that constitutes unlawful discrimination under the Equality Act</w:t>
            </w:r>
          </w:p>
          <w:p w14:paraId="078967E8" w14:textId="43C2D78F" w:rsidR="00A847A4" w:rsidRDefault="30F5C9C4" w:rsidP="31A51522">
            <w:pPr>
              <w:ind w:left="360" w:hanging="360"/>
              <w:rPr>
                <w:rFonts w:eastAsia="Calibri" w:cs="Arial"/>
                <w:szCs w:val="22"/>
              </w:rPr>
            </w:pPr>
            <w:r w:rsidRPr="008025D1">
              <w:rPr>
                <w:rFonts w:eastAsia="Calibri" w:cs="Arial"/>
                <w:szCs w:val="22"/>
              </w:rPr>
              <w:t xml:space="preserve">∙     Supporting activities to eliminate discrimination, advance equality of opportunity and foster good relations as required under the Equality Act </w:t>
            </w:r>
          </w:p>
          <w:p w14:paraId="24D4530E" w14:textId="77777777" w:rsidR="00183C1A" w:rsidRPr="008025D1" w:rsidRDefault="00183C1A" w:rsidP="31A51522">
            <w:pPr>
              <w:ind w:left="360" w:hanging="360"/>
              <w:rPr>
                <w:rFonts w:cs="Arial"/>
                <w:szCs w:val="22"/>
              </w:rPr>
            </w:pPr>
          </w:p>
          <w:p w14:paraId="2F604E14" w14:textId="20DA5897" w:rsidR="00A847A4" w:rsidRPr="008025D1" w:rsidRDefault="30F5C9C4" w:rsidP="769B2150">
            <w:pPr>
              <w:rPr>
                <w:rFonts w:cs="Arial"/>
                <w:szCs w:val="22"/>
              </w:rPr>
            </w:pPr>
            <w:r w:rsidRPr="008025D1">
              <w:rPr>
                <w:rFonts w:eastAsia="Calibri" w:cs="Arial"/>
                <w:szCs w:val="22"/>
              </w:rPr>
              <w:t>As part of this the School has recently achieved Athena Swan Silver status. All staff receive training in these areas during induction.</w:t>
            </w:r>
          </w:p>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48C7258D">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proofErr w:type="spellStart"/>
            <w:r w:rsidR="00A5137D">
              <w:rPr>
                <w:color w:val="auto"/>
              </w:rPr>
              <w:t>semesterised</w:t>
            </w:r>
            <w:proofErr w:type="spellEnd"/>
            <w:r w:rsidR="00A5137D">
              <w:rPr>
                <w:color w:val="auto"/>
              </w:rPr>
              <w:t xml:space="preserve">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56D01B5A" w:rsidR="0033360F" w:rsidRPr="008025D1" w:rsidRDefault="00533BC5" w:rsidP="005722CF">
            <w:pPr>
              <w:rPr>
                <w:rFonts w:cs="Arial"/>
                <w:szCs w:val="22"/>
              </w:rPr>
            </w:pPr>
            <w:r w:rsidRPr="008025D1">
              <w:rPr>
                <w:rFonts w:cs="Arial"/>
                <w:szCs w:val="22"/>
              </w:rPr>
              <w:t>None</w:t>
            </w:r>
          </w:p>
        </w:tc>
        <w:tc>
          <w:tcPr>
            <w:tcW w:w="567" w:type="dxa"/>
          </w:tcPr>
          <w:p w14:paraId="70688439" w14:textId="2F400DF4" w:rsidR="0033360F" w:rsidRDefault="00254CE3" w:rsidP="00E20586">
            <w:pPr>
              <w:rPr>
                <w:b/>
              </w:rPr>
            </w:pPr>
            <w:r>
              <w:rPr>
                <w:b/>
              </w:rPr>
              <w:t>Q</w:t>
            </w:r>
          </w:p>
        </w:tc>
      </w:tr>
      <w:tr w:rsidR="00A847A4" w:rsidRPr="00074A26" w14:paraId="03AED09D" w14:textId="012B1EC4" w:rsidTr="48C7258D">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2F6B1A29" w:rsidR="00A847A4" w:rsidRPr="006B1F48" w:rsidRDefault="00533BC5" w:rsidP="005722CF">
            <w:pPr>
              <w:rPr>
                <w:b/>
              </w:rPr>
            </w:pPr>
            <w:r>
              <w:rPr>
                <w:b/>
              </w:rPr>
              <w:t>200</w:t>
            </w: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48C7258D">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C41B72"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BA8ABDF" w:rsidR="00A847A4" w:rsidRPr="00074A26" w:rsidRDefault="00183C1A" w:rsidP="005722CF">
            <w:r>
              <w:t>22 (in person and/or online, inc. synchronous and asynchronous delivery)</w:t>
            </w:r>
          </w:p>
        </w:tc>
        <w:tc>
          <w:tcPr>
            <w:tcW w:w="567" w:type="dxa"/>
            <w:vMerge/>
            <w:vAlign w:val="center"/>
          </w:tcPr>
          <w:p w14:paraId="37637947" w14:textId="7D693B3C" w:rsidR="00A847A4" w:rsidRPr="00074A26" w:rsidRDefault="00A847A4" w:rsidP="006D430D"/>
        </w:tc>
      </w:tr>
      <w:tr w:rsidR="00A847A4" w:rsidRPr="00074A26" w14:paraId="1307AA3C" w14:textId="21EA16B3" w:rsidTr="48C7258D">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27" w:name="Seminar"/>
        <w:bookmarkStart w:id="28"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27"/>
            <w:r>
              <w:rPr>
                <w:rStyle w:val="Hyperlink"/>
                <w:color w:val="auto"/>
                <w:u w:val="none"/>
              </w:rPr>
              <w:t>Seminar</w:t>
            </w:r>
            <w:r w:rsidRPr="00063C5D">
              <w:rPr>
                <w:color w:val="auto"/>
              </w:rPr>
              <w:fldChar w:fldCharType="end"/>
            </w:r>
            <w:bookmarkEnd w:id="28"/>
            <w:r w:rsidRPr="00730062">
              <w:t xml:space="preserve"> </w:t>
            </w:r>
          </w:p>
        </w:tc>
        <w:tc>
          <w:tcPr>
            <w:tcW w:w="5755" w:type="dxa"/>
            <w:gridSpan w:val="2"/>
          </w:tcPr>
          <w:p w14:paraId="509F86EA" w14:textId="4C1996D6" w:rsidR="00A847A4" w:rsidRPr="00074A26" w:rsidRDefault="008025D1" w:rsidP="005722CF">
            <w:r>
              <w:t>22</w:t>
            </w:r>
          </w:p>
        </w:tc>
        <w:tc>
          <w:tcPr>
            <w:tcW w:w="567" w:type="dxa"/>
            <w:vMerge/>
          </w:tcPr>
          <w:p w14:paraId="2C75A121" w14:textId="19208A15" w:rsidR="00A847A4" w:rsidRPr="00074A26" w:rsidRDefault="00A847A4" w:rsidP="00E20586"/>
        </w:tc>
      </w:tr>
      <w:tr w:rsidR="00A847A4" w:rsidRPr="00074A26" w14:paraId="0DEEC2B8" w14:textId="6F3DD564" w:rsidTr="48C7258D">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9"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9"/>
            <w:r w:rsidRPr="00A816CD">
              <w:rPr>
                <w:color w:val="auto"/>
              </w:rPr>
              <w:fldChar w:fldCharType="end"/>
            </w:r>
          </w:p>
        </w:tc>
        <w:tc>
          <w:tcPr>
            <w:tcW w:w="5755" w:type="dxa"/>
            <w:gridSpan w:val="2"/>
          </w:tcPr>
          <w:p w14:paraId="07316B51" w14:textId="77777777" w:rsidR="00A847A4" w:rsidRPr="00074A26" w:rsidRDefault="00A847A4" w:rsidP="005722CF"/>
        </w:tc>
        <w:tc>
          <w:tcPr>
            <w:tcW w:w="567" w:type="dxa"/>
            <w:vMerge/>
          </w:tcPr>
          <w:p w14:paraId="32304794" w14:textId="30966842" w:rsidR="00A847A4" w:rsidRPr="00074A26" w:rsidRDefault="00A847A4" w:rsidP="00E20586"/>
        </w:tc>
      </w:tr>
      <w:tr w:rsidR="00A847A4" w:rsidRPr="00074A26" w14:paraId="51369D63" w14:textId="2CBC32B1" w:rsidTr="48C7258D">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0"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0"/>
            <w:r w:rsidRPr="00A816CD">
              <w:rPr>
                <w:color w:val="auto"/>
              </w:rPr>
              <w:fldChar w:fldCharType="end"/>
            </w:r>
          </w:p>
        </w:tc>
        <w:tc>
          <w:tcPr>
            <w:tcW w:w="5755" w:type="dxa"/>
            <w:gridSpan w:val="2"/>
          </w:tcPr>
          <w:p w14:paraId="0F51D3CA" w14:textId="77777777" w:rsidR="00A847A4" w:rsidRPr="00074A26" w:rsidRDefault="00A847A4" w:rsidP="005722CF"/>
        </w:tc>
        <w:tc>
          <w:tcPr>
            <w:tcW w:w="567" w:type="dxa"/>
            <w:vMerge/>
          </w:tcPr>
          <w:p w14:paraId="4AF183D9" w14:textId="6424A5FD" w:rsidR="00A847A4" w:rsidRPr="00074A26" w:rsidRDefault="00A847A4" w:rsidP="00E20586"/>
        </w:tc>
      </w:tr>
      <w:tr w:rsidR="00A847A4" w:rsidRPr="00074A26" w14:paraId="17029222" w14:textId="17F11483" w:rsidTr="48C7258D">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31"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31"/>
            <w:r w:rsidRPr="00A816CD">
              <w:rPr>
                <w:color w:val="auto"/>
              </w:rPr>
              <w:fldChar w:fldCharType="end"/>
            </w:r>
          </w:p>
        </w:tc>
        <w:tc>
          <w:tcPr>
            <w:tcW w:w="5755" w:type="dxa"/>
            <w:gridSpan w:val="2"/>
          </w:tcPr>
          <w:p w14:paraId="3E9FE435" w14:textId="77777777" w:rsidR="00A847A4" w:rsidRPr="00074A26" w:rsidRDefault="00A847A4" w:rsidP="005722CF"/>
        </w:tc>
        <w:tc>
          <w:tcPr>
            <w:tcW w:w="567" w:type="dxa"/>
            <w:vMerge/>
          </w:tcPr>
          <w:p w14:paraId="16ACAB6D" w14:textId="7ECD5A43" w:rsidR="00A847A4" w:rsidRPr="00074A26" w:rsidRDefault="00A847A4" w:rsidP="00E20586"/>
        </w:tc>
      </w:tr>
      <w:tr w:rsidR="00A847A4" w:rsidRPr="00074A26" w14:paraId="2BC94E88" w14:textId="226C9F70" w:rsidTr="48C7258D">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32"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32"/>
            <w:r w:rsidRPr="00A816CD">
              <w:rPr>
                <w:color w:val="auto"/>
              </w:rPr>
              <w:fldChar w:fldCharType="end"/>
            </w:r>
          </w:p>
        </w:tc>
        <w:tc>
          <w:tcPr>
            <w:tcW w:w="5755" w:type="dxa"/>
            <w:gridSpan w:val="2"/>
          </w:tcPr>
          <w:p w14:paraId="5BBAE3FD" w14:textId="2BDEAC0F" w:rsidR="00A847A4" w:rsidRPr="00074A26" w:rsidRDefault="00AA692E" w:rsidP="005722CF">
            <w:r>
              <w:t>22</w:t>
            </w:r>
          </w:p>
        </w:tc>
        <w:tc>
          <w:tcPr>
            <w:tcW w:w="567" w:type="dxa"/>
            <w:vMerge/>
          </w:tcPr>
          <w:p w14:paraId="3C2D429C" w14:textId="3BACBD5C" w:rsidR="00A847A4" w:rsidRPr="00074A26" w:rsidRDefault="00A847A4" w:rsidP="00E20586"/>
        </w:tc>
      </w:tr>
      <w:tr w:rsidR="00A847A4" w:rsidRPr="00074A26" w14:paraId="641E9EDC" w14:textId="3FFA2DD2" w:rsidTr="48C7258D">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33"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33"/>
            <w:r w:rsidRPr="00A816CD">
              <w:rPr>
                <w:color w:val="auto"/>
              </w:rPr>
              <w:fldChar w:fldCharType="end"/>
            </w:r>
          </w:p>
        </w:tc>
        <w:tc>
          <w:tcPr>
            <w:tcW w:w="5755" w:type="dxa"/>
            <w:gridSpan w:val="2"/>
          </w:tcPr>
          <w:p w14:paraId="39F416E2" w14:textId="77777777" w:rsidR="00A847A4" w:rsidRPr="00074A26" w:rsidRDefault="00A847A4" w:rsidP="005722CF"/>
        </w:tc>
        <w:tc>
          <w:tcPr>
            <w:tcW w:w="567" w:type="dxa"/>
            <w:vMerge/>
          </w:tcPr>
          <w:p w14:paraId="7BBCB0BF" w14:textId="2EE15AB3" w:rsidR="00A847A4" w:rsidRPr="00074A26" w:rsidRDefault="00A847A4" w:rsidP="00E20586"/>
        </w:tc>
      </w:tr>
      <w:tr w:rsidR="00A847A4" w:rsidRPr="00074A26" w14:paraId="0DB7B1CE" w14:textId="688E4CA8" w:rsidTr="48C7258D">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34"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34"/>
            <w:r w:rsidRPr="00A816CD">
              <w:rPr>
                <w:color w:val="auto"/>
              </w:rPr>
              <w:fldChar w:fldCharType="end"/>
            </w:r>
          </w:p>
        </w:tc>
        <w:tc>
          <w:tcPr>
            <w:tcW w:w="5755" w:type="dxa"/>
            <w:gridSpan w:val="2"/>
          </w:tcPr>
          <w:p w14:paraId="12BD92DC" w14:textId="77777777" w:rsidR="00A847A4" w:rsidRPr="00074A26" w:rsidRDefault="00A847A4" w:rsidP="005722CF"/>
        </w:tc>
        <w:tc>
          <w:tcPr>
            <w:tcW w:w="567" w:type="dxa"/>
            <w:vMerge/>
          </w:tcPr>
          <w:p w14:paraId="361FBA53" w14:textId="4CB38157" w:rsidR="00A847A4" w:rsidRPr="00074A26" w:rsidRDefault="00A847A4" w:rsidP="00E20586"/>
        </w:tc>
      </w:tr>
      <w:tr w:rsidR="00A847A4" w:rsidRPr="00074A26" w14:paraId="6EE30F42" w14:textId="636288BD" w:rsidTr="48C7258D">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C41B72"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77777777" w:rsidR="00A847A4" w:rsidRPr="00074A26" w:rsidRDefault="00A847A4" w:rsidP="005722CF"/>
        </w:tc>
        <w:tc>
          <w:tcPr>
            <w:tcW w:w="567" w:type="dxa"/>
            <w:vMerge/>
          </w:tcPr>
          <w:p w14:paraId="5624B16C" w14:textId="43868D3A" w:rsidR="00A847A4" w:rsidRPr="00074A26" w:rsidRDefault="00A847A4" w:rsidP="00E20586"/>
        </w:tc>
      </w:tr>
      <w:tr w:rsidR="00A847A4" w:rsidRPr="00074A26" w14:paraId="4539A70F" w14:textId="0BDB4F2C" w:rsidTr="48C7258D">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35" w:name="External"/>
        <w:bookmarkStart w:id="36" w:name="Workbased"/>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35"/>
            <w:bookmarkEnd w:id="36"/>
            <w:r>
              <w:rPr>
                <w:rStyle w:val="Hyperlink"/>
                <w:color w:val="auto"/>
                <w:u w:val="none"/>
              </w:rPr>
              <w:t>Work based learning/placement</w:t>
            </w:r>
            <w:r w:rsidRPr="000B0B67">
              <w:rPr>
                <w:color w:val="auto"/>
              </w:rPr>
              <w:fldChar w:fldCharType="end"/>
            </w:r>
          </w:p>
        </w:tc>
        <w:tc>
          <w:tcPr>
            <w:tcW w:w="5755" w:type="dxa"/>
            <w:gridSpan w:val="2"/>
          </w:tcPr>
          <w:p w14:paraId="2111DC35" w14:textId="77777777" w:rsidR="00A847A4" w:rsidRPr="00074A26" w:rsidRDefault="00A847A4" w:rsidP="005722CF"/>
        </w:tc>
        <w:tc>
          <w:tcPr>
            <w:tcW w:w="567" w:type="dxa"/>
            <w:vMerge/>
          </w:tcPr>
          <w:p w14:paraId="7779105D" w14:textId="7D146D69" w:rsidR="00A847A4" w:rsidRPr="00074A26" w:rsidRDefault="00A847A4" w:rsidP="00E20586"/>
        </w:tc>
      </w:tr>
      <w:tr w:rsidR="00A847A4" w:rsidRPr="00074A26" w14:paraId="01A96855" w14:textId="13785178" w:rsidTr="48C7258D">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37"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37"/>
            <w:r w:rsidRPr="000B0B67">
              <w:rPr>
                <w:color w:val="auto"/>
              </w:rPr>
              <w:fldChar w:fldCharType="end"/>
            </w:r>
          </w:p>
        </w:tc>
        <w:tc>
          <w:tcPr>
            <w:tcW w:w="5755" w:type="dxa"/>
            <w:gridSpan w:val="2"/>
          </w:tcPr>
          <w:p w14:paraId="0E5583AE" w14:textId="79EF606E" w:rsidR="00A847A4" w:rsidRPr="00074A26" w:rsidRDefault="00183C1A" w:rsidP="005722CF">
            <w:r>
              <w:t>13</w:t>
            </w:r>
            <w:r w:rsidR="00192103">
              <w:t>4</w:t>
            </w:r>
          </w:p>
        </w:tc>
        <w:tc>
          <w:tcPr>
            <w:tcW w:w="567" w:type="dxa"/>
            <w:vMerge/>
          </w:tcPr>
          <w:p w14:paraId="09DA2451" w14:textId="31B6270A" w:rsidR="00A847A4" w:rsidRPr="00074A26" w:rsidRDefault="00A847A4" w:rsidP="00E20586"/>
        </w:tc>
      </w:tr>
      <w:tr w:rsidR="00A847A4" w:rsidRPr="00074A26" w14:paraId="18963113" w14:textId="6B11E960" w:rsidTr="48C7258D">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38" w:name="Internalhurdles"/>
            <w:bookmarkStart w:id="39" w:name="StudyAbroad"/>
            <w:r>
              <w:t>Study abroad</w:t>
            </w:r>
            <w:bookmarkEnd w:id="38"/>
            <w:bookmarkEnd w:id="39"/>
          </w:p>
        </w:tc>
        <w:tc>
          <w:tcPr>
            <w:tcW w:w="5755" w:type="dxa"/>
            <w:gridSpan w:val="2"/>
          </w:tcPr>
          <w:p w14:paraId="44F70B5A" w14:textId="77777777" w:rsidR="00A847A4" w:rsidRPr="00074A26" w:rsidRDefault="00A847A4" w:rsidP="005722CF"/>
        </w:tc>
        <w:tc>
          <w:tcPr>
            <w:tcW w:w="567" w:type="dxa"/>
            <w:vMerge/>
          </w:tcPr>
          <w:p w14:paraId="2932F6FF" w14:textId="446E673C" w:rsidR="00A847A4" w:rsidRPr="00074A26" w:rsidRDefault="00A847A4" w:rsidP="00E20586"/>
        </w:tc>
      </w:tr>
      <w:tr w:rsidR="00A101EC" w:rsidRPr="00074A26" w14:paraId="539658FD" w14:textId="77777777" w:rsidTr="48C7258D">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48C7258D">
        <w:trPr>
          <w:trHeight w:val="1006"/>
        </w:trPr>
        <w:tc>
          <w:tcPr>
            <w:tcW w:w="686" w:type="dxa"/>
            <w:vMerge/>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Possibly noting what ‘type’ of module it is, e.g.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48C7258D">
        <w:trPr>
          <w:trHeight w:val="764"/>
        </w:trPr>
        <w:tc>
          <w:tcPr>
            <w:tcW w:w="10008" w:type="dxa"/>
            <w:gridSpan w:val="5"/>
            <w:tcBorders>
              <w:bottom w:val="single" w:sz="4" w:space="0" w:color="999999"/>
            </w:tcBorders>
          </w:tcPr>
          <w:p w14:paraId="7476D8F8" w14:textId="5BB0DE5D" w:rsidR="00642DA8" w:rsidRDefault="00533BC5">
            <w:r>
              <w:t>Th</w:t>
            </w:r>
            <w:r w:rsidR="60D6E783">
              <w:t>is module will</w:t>
            </w:r>
            <w:r>
              <w:t xml:space="preserve"> prepare students for </w:t>
            </w:r>
            <w:r w:rsidR="72E91DCA">
              <w:t xml:space="preserve">physiotherapy </w:t>
            </w:r>
            <w:r>
              <w:t xml:space="preserve">practice in </w:t>
            </w:r>
            <w:r w:rsidR="00FA665D">
              <w:t>acute care and rehabilitation</w:t>
            </w:r>
            <w:r w:rsidR="00836F67">
              <w:t xml:space="preserve"> settings</w:t>
            </w:r>
            <w:r w:rsidR="05072491">
              <w:t xml:space="preserve"> as part of a multidisciplinary team</w:t>
            </w:r>
            <w:r w:rsidR="00836F67">
              <w:t>.  This is a major area of physiotherapy practice and u</w:t>
            </w:r>
            <w:r w:rsidR="002A65C1">
              <w:t>ndergraduate physiotherapy s</w:t>
            </w:r>
            <w:r w:rsidR="00372598">
              <w:t xml:space="preserve">tudents are typically </w:t>
            </w:r>
            <w:r w:rsidR="00FA665D">
              <w:t>allocated a</w:t>
            </w:r>
            <w:r w:rsidR="001F2989">
              <w:t>t least one</w:t>
            </w:r>
            <w:r w:rsidR="00FA665D">
              <w:t xml:space="preserve"> </w:t>
            </w:r>
            <w:r w:rsidR="0057259C">
              <w:t>practice-based placement in these</w:t>
            </w:r>
            <w:r w:rsidR="00FA665D">
              <w:t xml:space="preserve"> setting</w:t>
            </w:r>
            <w:r w:rsidR="0057259C">
              <w:t>s</w:t>
            </w:r>
            <w:r w:rsidR="00862E70">
              <w:t xml:space="preserve"> during the programme.  </w:t>
            </w:r>
            <w:r w:rsidR="0092199C">
              <w:t xml:space="preserve"> </w:t>
            </w:r>
          </w:p>
          <w:p w14:paraId="0F09A492" w14:textId="77777777" w:rsidR="008025D1" w:rsidRDefault="008025D1"/>
          <w:p w14:paraId="6A88C608" w14:textId="14444F43" w:rsidR="00372598" w:rsidRPr="00372598" w:rsidRDefault="54E38CE6" w:rsidP="33DAF60F">
            <w:pPr>
              <w:rPr>
                <w:color w:val="000000" w:themeColor="text1"/>
                <w:szCs w:val="22"/>
              </w:rPr>
            </w:pPr>
            <w:r w:rsidRPr="33DAF60F">
              <w:rPr>
                <w:color w:val="000000" w:themeColor="text1"/>
                <w:szCs w:val="22"/>
              </w:rPr>
              <w:t xml:space="preserve">Students will </w:t>
            </w:r>
            <w:r w:rsidR="67931DF0" w:rsidRPr="33DAF60F">
              <w:rPr>
                <w:color w:val="000000" w:themeColor="text1"/>
                <w:szCs w:val="22"/>
              </w:rPr>
              <w:t>build</w:t>
            </w:r>
            <w:r w:rsidRPr="33DAF60F">
              <w:rPr>
                <w:color w:val="000000" w:themeColor="text1"/>
                <w:szCs w:val="22"/>
              </w:rPr>
              <w:t xml:space="preserve"> upon foundational knowledge developed in Year 1</w:t>
            </w:r>
            <w:r w:rsidR="008025D1">
              <w:t xml:space="preserve"> of the programme (e.g. anatomy and physiology)</w:t>
            </w:r>
            <w:r w:rsidR="1FD16CBE">
              <w:t xml:space="preserve"> by applying this knowledge to address</w:t>
            </w:r>
            <w:r w:rsidR="3393DB2B">
              <w:t xml:space="preserve"> typical problems experienced by p</w:t>
            </w:r>
            <w:r w:rsidR="00102773">
              <w:t>eople</w:t>
            </w:r>
            <w:r w:rsidR="3393DB2B">
              <w:t xml:space="preserve"> </w:t>
            </w:r>
            <w:r w:rsidR="00560A66">
              <w:t>with</w:t>
            </w:r>
            <w:r w:rsidR="3393DB2B">
              <w:t xml:space="preserve"> health conditions resulting in hospital admission (e.g. pneumonia, stroke, trauma, surgery), developing common principles and core skills that may then be applied across the care setting</w:t>
            </w:r>
            <w:r w:rsidR="72DAE4B0">
              <w:t>. Students will</w:t>
            </w:r>
            <w:r w:rsidR="00372598">
              <w:t xml:space="preserve"> use the International Classification of Functioning, Disability and Health (ICF) as a framework for assessment and intervention </w:t>
            </w:r>
            <w:r w:rsidR="66DAD6CE">
              <w:t xml:space="preserve">when working with </w:t>
            </w:r>
            <w:r w:rsidR="00372598">
              <w:t>p</w:t>
            </w:r>
            <w:r w:rsidR="7506F005">
              <w:t>eople</w:t>
            </w:r>
            <w:r w:rsidR="00372598">
              <w:t xml:space="preserve"> in an acute setting, building on knowledge and understanding gained from the module </w:t>
            </w:r>
            <w:r w:rsidR="00372598" w:rsidRPr="33DAF60F">
              <w:rPr>
                <w:i/>
                <w:iCs/>
              </w:rPr>
              <w:t>Long term conditions and rehabilitation (community)</w:t>
            </w:r>
            <w:r w:rsidR="00372598">
              <w:t>.</w:t>
            </w:r>
          </w:p>
          <w:p w14:paraId="607A6D97" w14:textId="77777777" w:rsidR="00372598" w:rsidRDefault="00372598" w:rsidP="004E6872"/>
          <w:p w14:paraId="6D6DCC53" w14:textId="24FA4832" w:rsidR="00533BC5" w:rsidRPr="00533BC5" w:rsidRDefault="00372598" w:rsidP="33DAF60F">
            <w:r>
              <w:t>Development of</w:t>
            </w:r>
            <w:r w:rsidR="00533BC5">
              <w:t xml:space="preserve"> knowledge and skills</w:t>
            </w:r>
            <w:r w:rsidR="37E010E0">
              <w:t xml:space="preserve"> relevant to varied acute settings</w:t>
            </w:r>
            <w:r w:rsidR="00533BC5">
              <w:t xml:space="preserve"> will be facilitated </w:t>
            </w:r>
            <w:r w:rsidR="0092199C">
              <w:t>b</w:t>
            </w:r>
            <w:r w:rsidR="00862E70">
              <w:t>y a case-based learning approac</w:t>
            </w:r>
            <w:r>
              <w:t>h</w:t>
            </w:r>
            <w:r w:rsidR="20D1B8D9">
              <w:t xml:space="preserve"> built around scenarios which reflect the complexity of </w:t>
            </w:r>
            <w:r w:rsidR="114E5674">
              <w:t xml:space="preserve">current </w:t>
            </w:r>
            <w:r w:rsidR="20D1B8D9">
              <w:t>clinical practice.</w:t>
            </w:r>
            <w:r w:rsidR="24124A8F">
              <w:t xml:space="preserve"> The module has </w:t>
            </w:r>
            <w:r>
              <w:t>an emphasis on fostering</w:t>
            </w:r>
            <w:r w:rsidR="00862E70">
              <w:t xml:space="preserve"> the student’s</w:t>
            </w:r>
            <w:r w:rsidR="004B5128">
              <w:t xml:space="preserve"> </w:t>
            </w:r>
            <w:r w:rsidR="5EBF3EB3">
              <w:t xml:space="preserve">problem-solving and </w:t>
            </w:r>
            <w:r w:rsidR="004B5128">
              <w:t>s</w:t>
            </w:r>
            <w:r w:rsidR="00836F67">
              <w:t>elf-directed learning</w:t>
            </w:r>
            <w:r w:rsidR="00862E70">
              <w:t xml:space="preserve"> skills</w:t>
            </w:r>
            <w:r w:rsidR="32924933">
              <w:t xml:space="preserve"> </w:t>
            </w:r>
            <w:r w:rsidR="670FCCC6">
              <w:t>through engaging active-learning approaches and</w:t>
            </w:r>
            <w:r>
              <w:t xml:space="preserve"> </w:t>
            </w:r>
            <w:r w:rsidR="00C40D5C">
              <w:t xml:space="preserve">a </w:t>
            </w:r>
            <w:r w:rsidR="00C042AB">
              <w:t>substantial practical</w:t>
            </w:r>
            <w:r w:rsidR="28F4F0D5">
              <w:t xml:space="preserve"> </w:t>
            </w:r>
            <w:r w:rsidR="00C042AB">
              <w:t>component</w:t>
            </w:r>
            <w:r w:rsidR="257FBC00">
              <w:t xml:space="preserve"> </w:t>
            </w:r>
            <w:r w:rsidR="12252A9D">
              <w:t>including</w:t>
            </w:r>
            <w:r w:rsidR="257FBC00">
              <w:t xml:space="preserve"> </w:t>
            </w:r>
            <w:r w:rsidR="23BFDC7B">
              <w:t xml:space="preserve">clinical </w:t>
            </w:r>
            <w:r w:rsidR="257FBC00">
              <w:t>simulat</w:t>
            </w:r>
            <w:r w:rsidR="75FF5F42">
              <w:t>ion</w:t>
            </w:r>
            <w:r w:rsidR="00862E70">
              <w:t xml:space="preserve">. </w:t>
            </w: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48C7258D">
        <w:tc>
          <w:tcPr>
            <w:tcW w:w="686" w:type="dxa"/>
            <w:shd w:val="clear" w:color="auto" w:fill="D9D9D9" w:themeFill="background1" w:themeFillShade="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hemeFill="background1" w:themeFillShade="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4" w:history="1">
              <w:r w:rsidRPr="00730062">
                <w:rPr>
                  <w:color w:val="0000FF"/>
                  <w:u w:val="single"/>
                </w:rPr>
                <w:t>Frameworks for Higher Education Qualifications</w:t>
              </w:r>
            </w:hyperlink>
            <w:r w:rsidRPr="00730062">
              <w:t xml:space="preserve"> and in their </w:t>
            </w:r>
            <w:hyperlink r:id="rId15"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48C7258D">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1F1CF946" w:rsidR="00A847A4" w:rsidRPr="00074A26" w:rsidRDefault="00642DA8" w:rsidP="00C042AB">
            <w:r>
              <w:t>Demonstrate</w:t>
            </w:r>
            <w:r w:rsidR="006C21F1">
              <w:t xml:space="preserve"> knowledge and understanding of </w:t>
            </w:r>
            <w:r w:rsidR="00C042AB">
              <w:t>common problems experienced by p</w:t>
            </w:r>
            <w:r w:rsidR="0DDA721A">
              <w:t>eople</w:t>
            </w:r>
            <w:r w:rsidR="00C042AB">
              <w:t xml:space="preserve"> admitted to hospital</w:t>
            </w:r>
            <w:r w:rsidR="006C21F1">
              <w:t xml:space="preserve"> </w:t>
            </w:r>
            <w:r w:rsidR="00C042AB">
              <w:t xml:space="preserve">with a range of health conditions </w:t>
            </w:r>
            <w:r w:rsidR="006C21F1">
              <w:t xml:space="preserve">and the </w:t>
            </w:r>
            <w:r w:rsidR="00C042AB">
              <w:t>typical recovery/progression trajectories.</w:t>
            </w:r>
          </w:p>
        </w:tc>
      </w:tr>
      <w:tr w:rsidR="00A847A4" w:rsidRPr="00074A26" w14:paraId="13FF85B8" w14:textId="2AF14F07" w:rsidTr="48C7258D">
        <w:tc>
          <w:tcPr>
            <w:tcW w:w="686" w:type="dxa"/>
          </w:tcPr>
          <w:p w14:paraId="6B609835" w14:textId="20D6436F"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162304AC" w14:textId="37676BCB" w:rsidR="00A847A4" w:rsidRPr="00074A26" w:rsidRDefault="00C042AB" w:rsidP="00C042AB">
            <w:r>
              <w:t>Demonstrate knowledge and understanding of t</w:t>
            </w:r>
            <w:r w:rsidR="00DA27B7">
              <w:t xml:space="preserve">he role of </w:t>
            </w:r>
            <w:r w:rsidR="61E51DF2">
              <w:t xml:space="preserve">the </w:t>
            </w:r>
            <w:r w:rsidR="00DA27B7">
              <w:t>physiotherap</w:t>
            </w:r>
            <w:r w:rsidR="3D4A36F8">
              <w:t>ist</w:t>
            </w:r>
            <w:r w:rsidR="006C21F1">
              <w:t xml:space="preserve"> </w:t>
            </w:r>
            <w:r w:rsidR="00DA27B7">
              <w:t>in th</w:t>
            </w:r>
            <w:r>
              <w:t xml:space="preserve">e </w:t>
            </w:r>
            <w:r w:rsidR="20537967">
              <w:t xml:space="preserve">interprofessional </w:t>
            </w:r>
            <w:r>
              <w:t>management of p</w:t>
            </w:r>
            <w:r w:rsidR="549F6017">
              <w:t>eople who are acutely unwell</w:t>
            </w:r>
            <w:r w:rsidR="00C40D5C">
              <w:t>.</w:t>
            </w:r>
          </w:p>
        </w:tc>
      </w:tr>
      <w:tr w:rsidR="00A847A4" w:rsidRPr="00074A26" w14:paraId="58E8E3DC" w14:textId="2F1AEAEE" w:rsidTr="48C7258D">
        <w:tc>
          <w:tcPr>
            <w:tcW w:w="686" w:type="dxa"/>
          </w:tcPr>
          <w:p w14:paraId="4CB9AC26" w14:textId="1524C106"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7741CA51" w14:textId="0298C5F0" w:rsidR="00A847A4" w:rsidRPr="00074A26" w:rsidRDefault="001036CA" w:rsidP="001036CA">
            <w:r>
              <w:t xml:space="preserve">Demonstrate practical knowledge and application of key skills appropriate to the </w:t>
            </w:r>
            <w:r w:rsidR="00E67DC9">
              <w:t xml:space="preserve">physiotherapy </w:t>
            </w:r>
            <w:r>
              <w:t xml:space="preserve">assessment and management of </w:t>
            </w:r>
            <w:r w:rsidR="41BE8434">
              <w:t>people who are acutely unwell</w:t>
            </w:r>
            <w:r>
              <w:t>.</w:t>
            </w:r>
          </w:p>
        </w:tc>
      </w:tr>
      <w:tr w:rsidR="00A847A4" w:rsidRPr="00074A26" w14:paraId="7B15EBFB" w14:textId="1B60A9D4" w:rsidTr="48C7258D">
        <w:tc>
          <w:tcPr>
            <w:tcW w:w="686" w:type="dxa"/>
          </w:tcPr>
          <w:p w14:paraId="797A5891" w14:textId="167598B2"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769B0697" w14:textId="1BFBC450" w:rsidR="00A847A4" w:rsidRPr="00074A26" w:rsidRDefault="3D6774CF" w:rsidP="00E67DC9">
            <w:r>
              <w:t>D</w:t>
            </w:r>
            <w:r w:rsidR="00E67DC9">
              <w:t xml:space="preserve">emonstrate </w:t>
            </w:r>
            <w:r w:rsidR="6FC35F5A">
              <w:t xml:space="preserve">evidence-informed, </w:t>
            </w:r>
            <w:r w:rsidR="2902E20E">
              <w:t>person-centred</w:t>
            </w:r>
            <w:r w:rsidR="00E67DC9">
              <w:t xml:space="preserve"> clinical reasoning </w:t>
            </w:r>
            <w:r w:rsidR="61AFF985">
              <w:t xml:space="preserve">to </w:t>
            </w:r>
            <w:r w:rsidR="7A0430EC">
              <w:t>provid</w:t>
            </w:r>
            <w:r w:rsidR="7F56CDA9">
              <w:t>e</w:t>
            </w:r>
            <w:r w:rsidR="00E67DC9">
              <w:t xml:space="preserve"> safe and effective physiotherapy practice</w:t>
            </w:r>
            <w:r w:rsidR="00830007">
              <w:t xml:space="preserve"> in acute settings</w:t>
            </w:r>
            <w:r w:rsidR="00E67DC9">
              <w:t>.</w:t>
            </w:r>
          </w:p>
        </w:tc>
      </w:tr>
      <w:tr w:rsidR="00DA27B7" w:rsidRPr="00074A26" w14:paraId="41031565" w14:textId="77777777" w:rsidTr="48C7258D">
        <w:tc>
          <w:tcPr>
            <w:tcW w:w="686" w:type="dxa"/>
          </w:tcPr>
          <w:p w14:paraId="6A92F635" w14:textId="77777777" w:rsidR="00DA27B7" w:rsidRPr="000500F4" w:rsidRDefault="00DA27B7" w:rsidP="000500F4">
            <w:pPr>
              <w:pStyle w:val="ListParagraph"/>
              <w:numPr>
                <w:ilvl w:val="0"/>
                <w:numId w:val="10"/>
              </w:numPr>
              <w:ind w:left="357" w:hanging="357"/>
              <w:rPr>
                <w:rFonts w:ascii="Arial" w:hAnsi="Arial" w:cs="Arial"/>
              </w:rPr>
            </w:pPr>
          </w:p>
        </w:tc>
        <w:tc>
          <w:tcPr>
            <w:tcW w:w="9889" w:type="dxa"/>
            <w:gridSpan w:val="5"/>
          </w:tcPr>
          <w:p w14:paraId="22FC3828" w14:textId="5FF933B7" w:rsidR="00DA27B7" w:rsidRPr="00DA27B7" w:rsidRDefault="00E67DC9" w:rsidP="001F2989">
            <w:r>
              <w:t xml:space="preserve">Show an ability to adapt </w:t>
            </w:r>
            <w:r w:rsidR="76AD1873">
              <w:t>practice</w:t>
            </w:r>
            <w:r>
              <w:t xml:space="preserve"> </w:t>
            </w:r>
            <w:r w:rsidR="66BAED64">
              <w:t xml:space="preserve">to varying personal and environmental </w:t>
            </w:r>
            <w:r>
              <w:t xml:space="preserve">contexts that </w:t>
            </w:r>
            <w:r w:rsidR="5BB044B6">
              <w:t>may be encountered</w:t>
            </w:r>
            <w:r>
              <w:t xml:space="preserve"> </w:t>
            </w:r>
            <w:r w:rsidR="008025D1">
              <w:t xml:space="preserve">in </w:t>
            </w:r>
            <w:r w:rsidR="74276246">
              <w:t>acute</w:t>
            </w:r>
            <w:r w:rsidR="008025D1">
              <w:t xml:space="preserve"> settings</w:t>
            </w:r>
            <w:r>
              <w:t xml:space="preserve">. </w:t>
            </w:r>
          </w:p>
        </w:tc>
      </w:tr>
      <w:tr w:rsidR="00A847A4" w:rsidRPr="00074A26" w14:paraId="63E73791" w14:textId="4F0EF88E" w:rsidTr="48C7258D">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(i.e. assessment that does not produce a mark that contributes to the overall module mark)</w:t>
            </w:r>
          </w:p>
        </w:tc>
        <w:tc>
          <w:tcPr>
            <w:tcW w:w="6419" w:type="dxa"/>
            <w:gridSpan w:val="3"/>
          </w:tcPr>
          <w:p w14:paraId="4A5AF0DA" w14:textId="663C76AF" w:rsidR="004E6872" w:rsidRDefault="00506BB3" w:rsidP="005722CF">
            <w:r>
              <w:t>The case-based learning approach will provide substantial opportunities for formative feedback.</w:t>
            </w:r>
          </w:p>
          <w:p w14:paraId="35E6F91B" w14:textId="7B5F85DE" w:rsidR="00506BB3" w:rsidRDefault="00506BB3" w:rsidP="004E6872">
            <w:r>
              <w:t>These cases will form the basis for seminars each week.</w:t>
            </w:r>
          </w:p>
          <w:p w14:paraId="5C078708" w14:textId="77777777" w:rsidR="00506BB3" w:rsidRDefault="00506BB3" w:rsidP="00506BB3">
            <w:r>
              <w:t>As part of these, s</w:t>
            </w:r>
            <w:r w:rsidR="004E6872">
              <w:t>tudents will present work in small</w:t>
            </w:r>
            <w:r>
              <w:t xml:space="preserve"> groups, receiving related feedback.</w:t>
            </w:r>
          </w:p>
          <w:p w14:paraId="7DFCBCE2" w14:textId="6D047203" w:rsidR="00506BB3" w:rsidRDefault="00506BB3" w:rsidP="00506BB3">
            <w:r>
              <w:t>Practical classes, also involving teaching in small groups, will provide substantial opportunities for formative feedback through the simulation of practice-based scenarios.</w:t>
            </w:r>
          </w:p>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48C7258D">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Method(s) of summative assessment and weighting, e.g. 1hr written unseen examination (50%), 1500 word essay (50%)</w:t>
            </w:r>
          </w:p>
        </w:tc>
        <w:tc>
          <w:tcPr>
            <w:tcW w:w="6419" w:type="dxa"/>
            <w:gridSpan w:val="3"/>
          </w:tcPr>
          <w:p w14:paraId="00DFA1BC" w14:textId="4E47429D" w:rsidR="00A847A4" w:rsidRDefault="001F2989" w:rsidP="005722CF">
            <w:r>
              <w:t>Practical assessment</w:t>
            </w:r>
            <w:ins w:id="40" w:author="MSci Physiotherapy" w:date="2022-03-04T15:55:00Z">
              <w:r w:rsidR="006E3CFC">
                <w:t>, 20 mins</w:t>
              </w:r>
            </w:ins>
            <w:r>
              <w:t xml:space="preserve"> (50%)</w:t>
            </w:r>
          </w:p>
          <w:p w14:paraId="01EF1CCD" w14:textId="03AB36AD" w:rsidR="001F2989" w:rsidRDefault="001F2989" w:rsidP="005722CF">
            <w:r>
              <w:t>Written coursework</w:t>
            </w:r>
            <w:ins w:id="41" w:author="MSci Physiotherapy" w:date="2022-03-04T15:55:00Z">
              <w:r w:rsidR="006E3CFC">
                <w:t>, 1500 words</w:t>
              </w:r>
            </w:ins>
            <w:r>
              <w:t xml:space="preserve"> (50%)</w:t>
            </w:r>
          </w:p>
          <w:p w14:paraId="324B53CA" w14:textId="77777777" w:rsidR="004E6872" w:rsidRDefault="004E6872" w:rsidP="005722CF"/>
          <w:p w14:paraId="4D2C6313" w14:textId="1852177D" w:rsidR="001F2989" w:rsidRDefault="001F2989" w:rsidP="005722CF">
            <w:r>
              <w:t>No compensation between components</w:t>
            </w:r>
          </w:p>
          <w:p w14:paraId="1E4C6C6F" w14:textId="77777777" w:rsidR="00A847A4" w:rsidRDefault="00A847A4" w:rsidP="005722CF"/>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48C7258D">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sdt>
            <w:sdtPr>
              <w:id w:val="1348984700"/>
              <w:placeholder>
                <w:docPart w:val="0691C3BD830643E4A6F29F529925E6EB"/>
              </w:placeholder>
              <w:comboBox>
                <w:listItem w:value="Choose an item."/>
                <w:listItem w:displayText="Yes" w:value="Yes"/>
                <w:listItem w:displayText="No" w:value="No"/>
                <w:listItem w:displayText="N/A - not examined" w:value="N/A - not examined"/>
              </w:comboBox>
            </w:sdtPr>
            <w:sdtEndPr/>
            <w:sdtContent>
              <w:p w14:paraId="0E326590" w14:textId="6D90B31B" w:rsidR="00A847A4" w:rsidRDefault="00A7322F" w:rsidP="005722CF">
                <w:r>
                  <w:t>No</w:t>
                </w:r>
              </w:p>
            </w:sdtContent>
          </w:sdt>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48C7258D">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sdt>
            <w:sdtPr>
              <w:id w:val="1658649326"/>
              <w:placeholder>
                <w:docPart w:val="B61C4C3CDFCE4960A3934D274A4B9F9F"/>
              </w:placeholder>
              <w:dropDownList>
                <w:listItem w:value="Choose an item."/>
                <w:listItem w:displayText="January Exam Period" w:value="January Exam Period"/>
                <w:listItem w:displayText="Summer Exam Period" w:value="Summer Exam Period"/>
                <w:listItem w:displayText="Supplementary Exam Period" w:value="Supplementary Exam Period"/>
                <w:listItem w:displayText="Other (please state below)" w:value="Other (please state below)"/>
                <w:listItem w:displayText="N/A - not examined" w:value="N/A - not examined"/>
              </w:dropDownList>
            </w:sdtPr>
            <w:sdtEndPr/>
            <w:sdtContent>
              <w:p w14:paraId="7D3E5525" w14:textId="5BCDB9AC" w:rsidR="00A847A4" w:rsidRDefault="00A7322F" w:rsidP="00195A4E">
                <w:r>
                  <w:t>N/A - not examined</w:t>
                </w:r>
              </w:p>
            </w:sdtContent>
          </w:sdt>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48C7258D">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C41B72"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Please describe any internal hurdles</w:t>
              </w:r>
            </w:hyperlink>
            <w:r w:rsidR="00A847A4">
              <w:rPr>
                <w:rStyle w:val="FootnoteReference"/>
                <w:color w:val="auto"/>
              </w:rPr>
              <w:footnoteReference w:id="6"/>
            </w:r>
          </w:p>
        </w:tc>
        <w:tc>
          <w:tcPr>
            <w:tcW w:w="6419" w:type="dxa"/>
            <w:gridSpan w:val="3"/>
          </w:tcPr>
          <w:p w14:paraId="72B1B099" w14:textId="7D8097EF" w:rsidR="00A847A4" w:rsidRDefault="002A65C1" w:rsidP="005722CF">
            <w:r>
              <w:t>Both assessments must be passed</w:t>
            </w:r>
          </w:p>
        </w:tc>
        <w:tc>
          <w:tcPr>
            <w:tcW w:w="567" w:type="dxa"/>
          </w:tcPr>
          <w:p w14:paraId="16E87C6E" w14:textId="59FDD744" w:rsidR="00A847A4" w:rsidRPr="00074A26" w:rsidRDefault="00A847A4" w:rsidP="00E20586">
            <w:r>
              <w:rPr>
                <w:b/>
              </w:rPr>
              <w:t>B Q</w:t>
            </w:r>
          </w:p>
        </w:tc>
      </w:tr>
      <w:tr w:rsidR="00A847A4" w:rsidRPr="00074A26" w14:paraId="16765392" w14:textId="412379EA" w:rsidTr="48C7258D">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CB637E0" w14:textId="77777777" w:rsidR="001F2989" w:rsidRDefault="001F2989" w:rsidP="001F2989">
            <w:r>
              <w:t>Repeat components as required</w:t>
            </w:r>
          </w:p>
          <w:p w14:paraId="240A325B" w14:textId="1A8EA0A9" w:rsidR="001F2989" w:rsidRDefault="001F2989" w:rsidP="001F2989">
            <w:r>
              <w:t>Practical assessment (50%)</w:t>
            </w:r>
          </w:p>
          <w:p w14:paraId="2E9533DB" w14:textId="77777777" w:rsidR="00A847A4" w:rsidRDefault="001F2989" w:rsidP="005722CF">
            <w:r>
              <w:t>Written coursework (50%)</w:t>
            </w:r>
          </w:p>
          <w:p w14:paraId="2CF32669" w14:textId="18B2A0D5" w:rsidR="001F2989" w:rsidRDefault="002A65C1" w:rsidP="001F2989">
            <w:r>
              <w:t>Internal hurdles remain</w:t>
            </w:r>
          </w:p>
          <w:p w14:paraId="3EE5F1B4" w14:textId="4F5C9A38" w:rsidR="001F2989" w:rsidRDefault="001F2989" w:rsidP="005722CF"/>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48C7258D">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Will students come into contact with individuals under 18?</w:t>
            </w:r>
          </w:p>
        </w:tc>
        <w:tc>
          <w:tcPr>
            <w:tcW w:w="6419" w:type="dxa"/>
            <w:gridSpan w:val="3"/>
          </w:tcPr>
          <w:sdt>
            <w:sdtPr>
              <w:id w:val="-167716267"/>
              <w:placeholder>
                <w:docPart w:val="948B8B4CAF244B3FB8338665CEDE7728"/>
              </w:placeholder>
              <w:dropDownList>
                <w:listItem w:value="Choose an item."/>
                <w:listItem w:displayText="Yes" w:value="Yes"/>
                <w:listItem w:displayText="No" w:value="No"/>
              </w:dropDownList>
            </w:sdtPr>
            <w:sdtEndPr/>
            <w:sdtContent>
              <w:p w14:paraId="7B886DE1" w14:textId="5D305899" w:rsidR="00A847A4" w:rsidRDefault="00A7322F" w:rsidP="005722CF">
                <w:r>
                  <w:t>No</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 xml:space="preserve">If ‘Yes’, students will have to be subject to a Disclosure and Barring Service (DBS) check before they can commence the </w:t>
            </w:r>
            <w:r w:rsidRPr="00F47600">
              <w:rPr>
                <w:i/>
              </w:rPr>
              <w:lastRenderedPageBreak/>
              <w:t>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lastRenderedPageBreak/>
              <w:t>Q</w:t>
            </w:r>
          </w:p>
        </w:tc>
      </w:tr>
      <w:tr w:rsidR="00A847A4" w:rsidRPr="00074A26" w14:paraId="5156EF05" w14:textId="74992067" w:rsidTr="48C7258D">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date w:fullDate="2021-11-23T00:00:00Z">
              <w:dateFormat w:val="dd/MM/yyyy"/>
              <w:lid w:val="en-GB"/>
              <w:storeMappedDataAs w:val="dateTime"/>
              <w:calendar w:val="gregorian"/>
            </w:date>
          </w:sdtPr>
          <w:sdtEndPr/>
          <w:sdtContent>
            <w:tc>
              <w:tcPr>
                <w:tcW w:w="6419" w:type="dxa"/>
                <w:gridSpan w:val="3"/>
              </w:tcPr>
              <w:p w14:paraId="7BE9BF25" w14:textId="0EDDBC20" w:rsidR="00A847A4" w:rsidRDefault="00C4231F" w:rsidP="005722CF">
                <w:r>
                  <w:t>23/11/2021</w:t>
                </w:r>
              </w:p>
            </w:tc>
          </w:sdtContent>
        </w:sdt>
        <w:tc>
          <w:tcPr>
            <w:tcW w:w="567" w:type="dxa"/>
          </w:tcPr>
          <w:p w14:paraId="317D17CA" w14:textId="7111B00C" w:rsidR="00A847A4" w:rsidRPr="00074A26" w:rsidRDefault="00A847A4">
            <w:r>
              <w:rPr>
                <w:b/>
              </w:rPr>
              <w:t>Q</w:t>
            </w:r>
          </w:p>
        </w:tc>
      </w:tr>
      <w:tr w:rsidR="00A847A4" w:rsidRPr="00074A26" w14:paraId="10850C8F" w14:textId="7F86A8A7" w:rsidTr="48C7258D">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59E0225" w:rsidR="00A847A4" w:rsidRDefault="00506BB3" w:rsidP="005722CF">
            <w:r>
              <w:t>Module lead:</w:t>
            </w:r>
            <w:r w:rsidR="00C40D5C">
              <w:t xml:space="preserve"> Lucy Gardiner</w:t>
            </w:r>
          </w:p>
          <w:p w14:paraId="053D5E4B" w14:textId="24AD1CE8" w:rsidR="00A847A4" w:rsidRDefault="00A847A4" w:rsidP="005722CF">
            <w:r>
              <w:t>School/Institute administrative contact:</w:t>
            </w:r>
            <w:r w:rsidR="005B0925">
              <w:t xml:space="preserve">  Dr Tom Rochester</w:t>
            </w:r>
          </w:p>
          <w:p w14:paraId="1E572722" w14:textId="777F52D8" w:rsidR="00A847A4" w:rsidRDefault="00A847A4" w:rsidP="005722CF">
            <w:r>
              <w:t>College administrative contact:</w:t>
            </w:r>
            <w:r w:rsidR="00C40D5C">
              <w:t xml:space="preserve"> </w:t>
            </w:r>
            <w:ins w:id="42" w:author="MSci Physiotherapy" w:date="2022-03-06T11:18:00Z">
              <w:r w:rsidR="005A66B5">
                <w:t>Deborah Downs</w:t>
              </w:r>
            </w:ins>
            <w:del w:id="43" w:author="MSci Physiotherapy" w:date="2022-03-06T11:18:00Z">
              <w:r w:rsidR="00C40D5C" w:rsidDel="005A66B5">
                <w:delText>Kerri Badger</w:delText>
              </w:r>
            </w:del>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6"/>
      <w:footerReference w:type="default" r:id="rId17"/>
      <w:headerReference w:type="first" r:id="rId18"/>
      <w:foot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EB8DB" w14:textId="77777777" w:rsidR="001B269C" w:rsidRDefault="001B269C">
      <w:r>
        <w:separator/>
      </w:r>
    </w:p>
  </w:endnote>
  <w:endnote w:type="continuationSeparator" w:id="0">
    <w:p w14:paraId="4DA2505E" w14:textId="77777777" w:rsidR="001B269C" w:rsidRDefault="001B269C">
      <w:r>
        <w:continuationSeparator/>
      </w:r>
    </w:p>
  </w:endnote>
  <w:endnote w:type="continuationNotice" w:id="1">
    <w:p w14:paraId="6E802CDD" w14:textId="77777777" w:rsidR="001B269C" w:rsidRDefault="001B2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DA27B7" w:rsidRPr="00A373EF" w:rsidRDefault="00DA27B7" w:rsidP="005722CF">
    <w:pPr>
      <w:pStyle w:val="Footer"/>
      <w:jc w:val="center"/>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50"/>
      <w:gridCol w:w="3350"/>
      <w:gridCol w:w="3350"/>
    </w:tblGrid>
    <w:tr w:rsidR="769B2150" w14:paraId="2D86FD9B" w14:textId="77777777" w:rsidTr="769B2150">
      <w:tc>
        <w:tcPr>
          <w:tcW w:w="3350" w:type="dxa"/>
        </w:tcPr>
        <w:p w14:paraId="68C2007B" w14:textId="5CD77733" w:rsidR="769B2150" w:rsidRDefault="769B2150" w:rsidP="769B2150">
          <w:pPr>
            <w:pStyle w:val="Header"/>
            <w:ind w:left="-115"/>
            <w:rPr>
              <w:color w:val="000000" w:themeColor="text1"/>
              <w:szCs w:val="22"/>
            </w:rPr>
          </w:pPr>
        </w:p>
      </w:tc>
      <w:tc>
        <w:tcPr>
          <w:tcW w:w="3350" w:type="dxa"/>
        </w:tcPr>
        <w:p w14:paraId="122B77AF" w14:textId="175C3E3A" w:rsidR="769B2150" w:rsidRDefault="769B2150" w:rsidP="769B2150">
          <w:pPr>
            <w:pStyle w:val="Header"/>
            <w:jc w:val="center"/>
            <w:rPr>
              <w:color w:val="000000" w:themeColor="text1"/>
              <w:szCs w:val="22"/>
            </w:rPr>
          </w:pPr>
        </w:p>
      </w:tc>
      <w:tc>
        <w:tcPr>
          <w:tcW w:w="3350" w:type="dxa"/>
        </w:tcPr>
        <w:p w14:paraId="47E19B6B" w14:textId="68DD8F95" w:rsidR="769B2150" w:rsidRDefault="769B2150" w:rsidP="769B2150">
          <w:pPr>
            <w:pStyle w:val="Header"/>
            <w:ind w:right="-115"/>
            <w:jc w:val="right"/>
            <w:rPr>
              <w:color w:val="000000" w:themeColor="text1"/>
              <w:szCs w:val="22"/>
            </w:rPr>
          </w:pPr>
        </w:p>
      </w:tc>
    </w:tr>
  </w:tbl>
  <w:p w14:paraId="068F093D" w14:textId="74D9D204" w:rsidR="769B2150" w:rsidRDefault="769B2150" w:rsidP="769B2150">
    <w:pPr>
      <w:pStyle w:val="Footer"/>
      <w:rPr>
        <w:color w:val="000000" w:themeColor="text1"/>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BF9E7" w14:textId="77777777" w:rsidR="001B269C" w:rsidRDefault="001B269C">
      <w:r>
        <w:separator/>
      </w:r>
    </w:p>
  </w:footnote>
  <w:footnote w:type="continuationSeparator" w:id="0">
    <w:p w14:paraId="579FB706" w14:textId="77777777" w:rsidR="001B269C" w:rsidRDefault="001B269C">
      <w:r>
        <w:continuationSeparator/>
      </w:r>
    </w:p>
  </w:footnote>
  <w:footnote w:type="continuationNotice" w:id="1">
    <w:p w14:paraId="38110BDF" w14:textId="77777777" w:rsidR="001B269C" w:rsidRDefault="001B269C"/>
  </w:footnote>
  <w:footnote w:id="2">
    <w:p w14:paraId="2BC92268" w14:textId="77777777" w:rsidR="00DA27B7" w:rsidRDefault="00DA27B7"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3">
    <w:p w14:paraId="050B09B0" w14:textId="6A6D987A" w:rsidR="00DA27B7" w:rsidRDefault="00DA27B7">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r w:rsidRPr="005A6E3F">
        <w:t>and the</w:t>
      </w:r>
      <w:r>
        <w:t xml:space="preserve"> </w:t>
      </w:r>
      <w:hyperlink r:id="rId2" w:history="1">
        <w:r w:rsidRPr="00A0644F">
          <w:rPr>
            <w:rStyle w:val="Hyperlink"/>
          </w:rPr>
          <w:t>Policy on Consultation with Students (PDF - 138KB)</w:t>
        </w:r>
      </w:hyperlink>
      <w:r w:rsidRPr="005A6E3F">
        <w:t xml:space="preserve"> for more details. Additionally, it is good practice to seek students’ views on changes to provision.</w:t>
      </w:r>
    </w:p>
  </w:footnote>
  <w:footnote w:id="4">
    <w:p w14:paraId="7D9A5D1C" w14:textId="77777777" w:rsidR="007448B2" w:rsidRDefault="007448B2" w:rsidP="007448B2">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5">
    <w:p w14:paraId="64BDE753" w14:textId="0A2580C9" w:rsidR="00DA27B7" w:rsidRDefault="00DA27B7" w:rsidP="004B06E5">
      <w:pPr>
        <w:pStyle w:val="FootnoteText"/>
      </w:pPr>
      <w:r>
        <w:rPr>
          <w:rStyle w:val="FootnoteReference"/>
        </w:rPr>
        <w:footnoteRef/>
      </w:r>
      <w:r>
        <w:t xml:space="preserve"> </w:t>
      </w:r>
      <w:r w:rsidRPr="004B06E5">
        <w:t>As a University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3" w:history="1">
        <w:r w:rsidRPr="004B06E5">
          <w:rPr>
            <w:rStyle w:val="Hyperlink"/>
          </w:rPr>
          <w:t>Student Services</w:t>
        </w:r>
      </w:hyperlink>
      <w:r w:rsidRPr="004B06E5">
        <w:t>.</w:t>
      </w:r>
    </w:p>
  </w:footnote>
  <w:footnote w:id="6">
    <w:p w14:paraId="07B2C71C" w14:textId="1E470CDD" w:rsidR="00DA27B7" w:rsidRDefault="00DA27B7">
      <w:pPr>
        <w:pStyle w:val="FootnoteText"/>
      </w:pPr>
      <w:r>
        <w:rPr>
          <w:rStyle w:val="FootnoteReference"/>
        </w:rPr>
        <w:footnoteRef/>
      </w:r>
      <w:r>
        <w:t xml:space="preserve"> 5.5.3 of the </w:t>
      </w:r>
      <w:hyperlink r:id="rId4" w:history="1">
        <w:r w:rsidRPr="00D86D71">
          <w:rPr>
            <w:rStyle w:val="Hyperlink"/>
          </w:rPr>
          <w:t>Code of Practice on Taught Programme and Module Assessment and Feedbac</w:t>
        </w:r>
        <w:r>
          <w:rPr>
            <w:rStyle w:val="Hyperlink"/>
          </w:rPr>
          <w:t>k (PDF - 517</w:t>
        </w:r>
        <w:r w:rsidRPr="000E0D5E">
          <w:rPr>
            <w:rStyle w:val="Hyperlink"/>
          </w:rPr>
          <w:t>KB)</w:t>
        </w:r>
      </w:hyperlink>
      <w:r>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descriptions’.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DA27B7" w:rsidRDefault="00DA27B7"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DA27B7" w:rsidRDefault="00DA27B7"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90A43B9"/>
    <w:multiLevelType w:val="hybridMultilevel"/>
    <w:tmpl w:val="2B64E05C"/>
    <w:lvl w:ilvl="0" w:tplc="E5E64A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714E70"/>
    <w:multiLevelType w:val="hybridMultilevel"/>
    <w:tmpl w:val="FDCC0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7"/>
  </w:num>
  <w:num w:numId="3">
    <w:abstractNumId w:val="11"/>
  </w:num>
  <w:num w:numId="4">
    <w:abstractNumId w:val="26"/>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5"/>
  </w:num>
  <w:num w:numId="13">
    <w:abstractNumId w:val="18"/>
  </w:num>
  <w:num w:numId="14">
    <w:abstractNumId w:val="3"/>
  </w:num>
  <w:num w:numId="15">
    <w:abstractNumId w:val="16"/>
  </w:num>
  <w:num w:numId="16">
    <w:abstractNumId w:val="23"/>
  </w:num>
  <w:num w:numId="17">
    <w:abstractNumId w:val="12"/>
  </w:num>
  <w:num w:numId="18">
    <w:abstractNumId w:val="22"/>
  </w:num>
  <w:num w:numId="19">
    <w:abstractNumId w:val="15"/>
  </w:num>
  <w:num w:numId="20">
    <w:abstractNumId w:val="28"/>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1"/>
  </w:num>
  <w:num w:numId="2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Sci Physiotherapy">
    <w15:presenceInfo w15:providerId="None" w15:userId="MSci Physiotherap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B63"/>
    <w:rsid w:val="00005AD6"/>
    <w:rsid w:val="000072C2"/>
    <w:rsid w:val="00010F5A"/>
    <w:rsid w:val="00013B63"/>
    <w:rsid w:val="000159EF"/>
    <w:rsid w:val="00021E74"/>
    <w:rsid w:val="00023BBF"/>
    <w:rsid w:val="000323EE"/>
    <w:rsid w:val="000500F4"/>
    <w:rsid w:val="00057A7E"/>
    <w:rsid w:val="000615A2"/>
    <w:rsid w:val="00063C5D"/>
    <w:rsid w:val="00070E19"/>
    <w:rsid w:val="00072283"/>
    <w:rsid w:val="000729BB"/>
    <w:rsid w:val="0008498A"/>
    <w:rsid w:val="00095C74"/>
    <w:rsid w:val="000B0B67"/>
    <w:rsid w:val="000B6B0A"/>
    <w:rsid w:val="000C0406"/>
    <w:rsid w:val="000C69C3"/>
    <w:rsid w:val="000C790C"/>
    <w:rsid w:val="000D28B0"/>
    <w:rsid w:val="000E0D5E"/>
    <w:rsid w:val="000F5F0A"/>
    <w:rsid w:val="00102233"/>
    <w:rsid w:val="00102773"/>
    <w:rsid w:val="001036CA"/>
    <w:rsid w:val="00106589"/>
    <w:rsid w:val="00114DAF"/>
    <w:rsid w:val="00141BD9"/>
    <w:rsid w:val="00166B0D"/>
    <w:rsid w:val="0017631F"/>
    <w:rsid w:val="00183C1A"/>
    <w:rsid w:val="00191DB0"/>
    <w:rsid w:val="00192103"/>
    <w:rsid w:val="00195A4E"/>
    <w:rsid w:val="001B269C"/>
    <w:rsid w:val="001B4CE5"/>
    <w:rsid w:val="001C411A"/>
    <w:rsid w:val="001D1D36"/>
    <w:rsid w:val="001E13EB"/>
    <w:rsid w:val="001E2549"/>
    <w:rsid w:val="001E7DCF"/>
    <w:rsid w:val="001F2989"/>
    <w:rsid w:val="001F4FA4"/>
    <w:rsid w:val="001F7763"/>
    <w:rsid w:val="0020283E"/>
    <w:rsid w:val="0021288C"/>
    <w:rsid w:val="002158BD"/>
    <w:rsid w:val="00216376"/>
    <w:rsid w:val="002168BC"/>
    <w:rsid w:val="002528BD"/>
    <w:rsid w:val="00254CE3"/>
    <w:rsid w:val="00262ABC"/>
    <w:rsid w:val="002703F6"/>
    <w:rsid w:val="00282EC2"/>
    <w:rsid w:val="00294C63"/>
    <w:rsid w:val="002A2336"/>
    <w:rsid w:val="002A293F"/>
    <w:rsid w:val="002A65C1"/>
    <w:rsid w:val="002B29ED"/>
    <w:rsid w:val="002C40D8"/>
    <w:rsid w:val="002C7648"/>
    <w:rsid w:val="002D16C0"/>
    <w:rsid w:val="002D53C8"/>
    <w:rsid w:val="002F592C"/>
    <w:rsid w:val="003134AC"/>
    <w:rsid w:val="00315600"/>
    <w:rsid w:val="0032471C"/>
    <w:rsid w:val="00331628"/>
    <w:rsid w:val="0033360F"/>
    <w:rsid w:val="0033661A"/>
    <w:rsid w:val="00336F53"/>
    <w:rsid w:val="0033776B"/>
    <w:rsid w:val="00343190"/>
    <w:rsid w:val="00346E4E"/>
    <w:rsid w:val="00350E9A"/>
    <w:rsid w:val="00353193"/>
    <w:rsid w:val="00367EC7"/>
    <w:rsid w:val="00371807"/>
    <w:rsid w:val="003719C5"/>
    <w:rsid w:val="00372598"/>
    <w:rsid w:val="003728F4"/>
    <w:rsid w:val="00373106"/>
    <w:rsid w:val="00395E1D"/>
    <w:rsid w:val="00397A40"/>
    <w:rsid w:val="003A25E9"/>
    <w:rsid w:val="003A642B"/>
    <w:rsid w:val="003C47E7"/>
    <w:rsid w:val="003D11E5"/>
    <w:rsid w:val="003D2A1D"/>
    <w:rsid w:val="003E75DD"/>
    <w:rsid w:val="003F036C"/>
    <w:rsid w:val="00414B57"/>
    <w:rsid w:val="00420A5A"/>
    <w:rsid w:val="004308B9"/>
    <w:rsid w:val="00447103"/>
    <w:rsid w:val="00483FEA"/>
    <w:rsid w:val="00497B0B"/>
    <w:rsid w:val="004A1555"/>
    <w:rsid w:val="004B06E5"/>
    <w:rsid w:val="004B5128"/>
    <w:rsid w:val="004D5A0A"/>
    <w:rsid w:val="004E1DD1"/>
    <w:rsid w:val="004E6872"/>
    <w:rsid w:val="004E68AC"/>
    <w:rsid w:val="004E7533"/>
    <w:rsid w:val="004E7942"/>
    <w:rsid w:val="00500BD2"/>
    <w:rsid w:val="00504C94"/>
    <w:rsid w:val="00506BB3"/>
    <w:rsid w:val="005074EF"/>
    <w:rsid w:val="00524FA5"/>
    <w:rsid w:val="00533A4F"/>
    <w:rsid w:val="00533BC5"/>
    <w:rsid w:val="005450EF"/>
    <w:rsid w:val="0054539D"/>
    <w:rsid w:val="00553474"/>
    <w:rsid w:val="00560A66"/>
    <w:rsid w:val="005672F7"/>
    <w:rsid w:val="005722CF"/>
    <w:rsid w:val="0057259C"/>
    <w:rsid w:val="00577316"/>
    <w:rsid w:val="005923AA"/>
    <w:rsid w:val="0059559A"/>
    <w:rsid w:val="00595BED"/>
    <w:rsid w:val="005A66B5"/>
    <w:rsid w:val="005A6E3F"/>
    <w:rsid w:val="005B0925"/>
    <w:rsid w:val="005B524F"/>
    <w:rsid w:val="005C0430"/>
    <w:rsid w:val="005D5A39"/>
    <w:rsid w:val="005E2791"/>
    <w:rsid w:val="005F1898"/>
    <w:rsid w:val="005F4A1E"/>
    <w:rsid w:val="00626D75"/>
    <w:rsid w:val="00633CBF"/>
    <w:rsid w:val="00636B29"/>
    <w:rsid w:val="00642DA8"/>
    <w:rsid w:val="006432B8"/>
    <w:rsid w:val="00657F74"/>
    <w:rsid w:val="00665D90"/>
    <w:rsid w:val="00680B6C"/>
    <w:rsid w:val="006861CB"/>
    <w:rsid w:val="00692A7D"/>
    <w:rsid w:val="006B1F48"/>
    <w:rsid w:val="006B31E1"/>
    <w:rsid w:val="006B5C93"/>
    <w:rsid w:val="006C21F1"/>
    <w:rsid w:val="006D2F9C"/>
    <w:rsid w:val="006D430D"/>
    <w:rsid w:val="006D5C98"/>
    <w:rsid w:val="006E3CFC"/>
    <w:rsid w:val="006E57E8"/>
    <w:rsid w:val="00730062"/>
    <w:rsid w:val="00740F36"/>
    <w:rsid w:val="007448B2"/>
    <w:rsid w:val="00746ADC"/>
    <w:rsid w:val="0075089E"/>
    <w:rsid w:val="0075748E"/>
    <w:rsid w:val="00785504"/>
    <w:rsid w:val="00786597"/>
    <w:rsid w:val="0079187B"/>
    <w:rsid w:val="00791AAD"/>
    <w:rsid w:val="007B3E45"/>
    <w:rsid w:val="007B59A6"/>
    <w:rsid w:val="007C5F1A"/>
    <w:rsid w:val="007D6F3C"/>
    <w:rsid w:val="007E7A1B"/>
    <w:rsid w:val="007E7BE4"/>
    <w:rsid w:val="008025D1"/>
    <w:rsid w:val="00830007"/>
    <w:rsid w:val="00832B2F"/>
    <w:rsid w:val="00836F67"/>
    <w:rsid w:val="00845F95"/>
    <w:rsid w:val="00852112"/>
    <w:rsid w:val="00860743"/>
    <w:rsid w:val="00860B97"/>
    <w:rsid w:val="00862E70"/>
    <w:rsid w:val="00862EE0"/>
    <w:rsid w:val="00863869"/>
    <w:rsid w:val="00864849"/>
    <w:rsid w:val="008725C4"/>
    <w:rsid w:val="008878E3"/>
    <w:rsid w:val="008969CC"/>
    <w:rsid w:val="008A6AEA"/>
    <w:rsid w:val="008A6EB8"/>
    <w:rsid w:val="008D5CEA"/>
    <w:rsid w:val="008D6936"/>
    <w:rsid w:val="0092199C"/>
    <w:rsid w:val="00937CF2"/>
    <w:rsid w:val="00952604"/>
    <w:rsid w:val="00967554"/>
    <w:rsid w:val="009752B5"/>
    <w:rsid w:val="009752EA"/>
    <w:rsid w:val="00981DAD"/>
    <w:rsid w:val="009854EC"/>
    <w:rsid w:val="00992CFF"/>
    <w:rsid w:val="00993027"/>
    <w:rsid w:val="0099305F"/>
    <w:rsid w:val="00997FD7"/>
    <w:rsid w:val="009B1F8B"/>
    <w:rsid w:val="009B227D"/>
    <w:rsid w:val="009B69CD"/>
    <w:rsid w:val="009C415B"/>
    <w:rsid w:val="009C7314"/>
    <w:rsid w:val="009D4D38"/>
    <w:rsid w:val="009E6682"/>
    <w:rsid w:val="009F41EB"/>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7322F"/>
    <w:rsid w:val="00A743DF"/>
    <w:rsid w:val="00A816CD"/>
    <w:rsid w:val="00A82F1B"/>
    <w:rsid w:val="00A847A4"/>
    <w:rsid w:val="00AA6746"/>
    <w:rsid w:val="00AA692E"/>
    <w:rsid w:val="00AA769E"/>
    <w:rsid w:val="00AA7AEF"/>
    <w:rsid w:val="00AB2527"/>
    <w:rsid w:val="00AC0AB3"/>
    <w:rsid w:val="00AC4202"/>
    <w:rsid w:val="00AE2800"/>
    <w:rsid w:val="00AE69B3"/>
    <w:rsid w:val="00AF6CD4"/>
    <w:rsid w:val="00B07D66"/>
    <w:rsid w:val="00B3394B"/>
    <w:rsid w:val="00B468AC"/>
    <w:rsid w:val="00B55DE8"/>
    <w:rsid w:val="00B635DE"/>
    <w:rsid w:val="00B63B8B"/>
    <w:rsid w:val="00B6502A"/>
    <w:rsid w:val="00B704D3"/>
    <w:rsid w:val="00B7119C"/>
    <w:rsid w:val="00B92576"/>
    <w:rsid w:val="00B959B6"/>
    <w:rsid w:val="00BA53B3"/>
    <w:rsid w:val="00BF48B1"/>
    <w:rsid w:val="00C0010E"/>
    <w:rsid w:val="00C04291"/>
    <w:rsid w:val="00C042AB"/>
    <w:rsid w:val="00C11920"/>
    <w:rsid w:val="00C22D6A"/>
    <w:rsid w:val="00C24D97"/>
    <w:rsid w:val="00C321EF"/>
    <w:rsid w:val="00C33AD0"/>
    <w:rsid w:val="00C40D5C"/>
    <w:rsid w:val="00C41B72"/>
    <w:rsid w:val="00C41F97"/>
    <w:rsid w:val="00C4231F"/>
    <w:rsid w:val="00C8587B"/>
    <w:rsid w:val="00C85ABD"/>
    <w:rsid w:val="00C87729"/>
    <w:rsid w:val="00C94B91"/>
    <w:rsid w:val="00CA4EC5"/>
    <w:rsid w:val="00CA53D5"/>
    <w:rsid w:val="00CA6726"/>
    <w:rsid w:val="00CC6FFA"/>
    <w:rsid w:val="00CE7F87"/>
    <w:rsid w:val="00D0237E"/>
    <w:rsid w:val="00D05245"/>
    <w:rsid w:val="00D0798D"/>
    <w:rsid w:val="00D2441A"/>
    <w:rsid w:val="00D33D6D"/>
    <w:rsid w:val="00D534B4"/>
    <w:rsid w:val="00D5B617"/>
    <w:rsid w:val="00D62D91"/>
    <w:rsid w:val="00D66CE9"/>
    <w:rsid w:val="00D71777"/>
    <w:rsid w:val="00D83AE6"/>
    <w:rsid w:val="00D8518F"/>
    <w:rsid w:val="00DA27B7"/>
    <w:rsid w:val="00DB1BB1"/>
    <w:rsid w:val="00DB1EE2"/>
    <w:rsid w:val="00DC12FE"/>
    <w:rsid w:val="00DC6A0D"/>
    <w:rsid w:val="00DD3CED"/>
    <w:rsid w:val="00DE5BAD"/>
    <w:rsid w:val="00DF5B0A"/>
    <w:rsid w:val="00E04B30"/>
    <w:rsid w:val="00E05CD4"/>
    <w:rsid w:val="00E074CA"/>
    <w:rsid w:val="00E12697"/>
    <w:rsid w:val="00E20586"/>
    <w:rsid w:val="00E327F7"/>
    <w:rsid w:val="00E44139"/>
    <w:rsid w:val="00E45B78"/>
    <w:rsid w:val="00E55991"/>
    <w:rsid w:val="00E60F3A"/>
    <w:rsid w:val="00E67DC9"/>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6A57"/>
    <w:rsid w:val="00F470F3"/>
    <w:rsid w:val="00F47600"/>
    <w:rsid w:val="00F5476E"/>
    <w:rsid w:val="00F54B32"/>
    <w:rsid w:val="00F91881"/>
    <w:rsid w:val="00F97094"/>
    <w:rsid w:val="00FA00E9"/>
    <w:rsid w:val="00FA4CAC"/>
    <w:rsid w:val="00FA665D"/>
    <w:rsid w:val="00FB72B1"/>
    <w:rsid w:val="00FC2C64"/>
    <w:rsid w:val="00FC4E9C"/>
    <w:rsid w:val="00FD1146"/>
    <w:rsid w:val="00FD21AB"/>
    <w:rsid w:val="00FD6644"/>
    <w:rsid w:val="00FD6E8A"/>
    <w:rsid w:val="04DDCF3D"/>
    <w:rsid w:val="05072491"/>
    <w:rsid w:val="053ABF99"/>
    <w:rsid w:val="079A58FC"/>
    <w:rsid w:val="07A8D14C"/>
    <w:rsid w:val="0A499BF6"/>
    <w:rsid w:val="0B4A0B92"/>
    <w:rsid w:val="0B7AB70E"/>
    <w:rsid w:val="0BB98024"/>
    <w:rsid w:val="0DDA721A"/>
    <w:rsid w:val="0E51F606"/>
    <w:rsid w:val="0EF120E6"/>
    <w:rsid w:val="111B293F"/>
    <w:rsid w:val="114E5674"/>
    <w:rsid w:val="12252A9D"/>
    <w:rsid w:val="13C49209"/>
    <w:rsid w:val="156C406C"/>
    <w:rsid w:val="1B0B3C5D"/>
    <w:rsid w:val="1D803EAE"/>
    <w:rsid w:val="1F756FE3"/>
    <w:rsid w:val="1F7B5E14"/>
    <w:rsid w:val="1FB1AFFE"/>
    <w:rsid w:val="1FD16CBE"/>
    <w:rsid w:val="1FDEAD80"/>
    <w:rsid w:val="20537967"/>
    <w:rsid w:val="20D1B8D9"/>
    <w:rsid w:val="21D60D77"/>
    <w:rsid w:val="2246D2F8"/>
    <w:rsid w:val="23BFDC7B"/>
    <w:rsid w:val="23CABA49"/>
    <w:rsid w:val="24124A8F"/>
    <w:rsid w:val="250DAE39"/>
    <w:rsid w:val="257FBC00"/>
    <w:rsid w:val="271A441B"/>
    <w:rsid w:val="28EE38BF"/>
    <w:rsid w:val="28F4F0D5"/>
    <w:rsid w:val="2902E20E"/>
    <w:rsid w:val="2C4F9CCD"/>
    <w:rsid w:val="2D9BB1FD"/>
    <w:rsid w:val="2DBDD834"/>
    <w:rsid w:val="30F5C9C4"/>
    <w:rsid w:val="31A51522"/>
    <w:rsid w:val="32924933"/>
    <w:rsid w:val="3393DB2B"/>
    <w:rsid w:val="33DAF60F"/>
    <w:rsid w:val="363F02D2"/>
    <w:rsid w:val="37DAD333"/>
    <w:rsid w:val="37E010E0"/>
    <w:rsid w:val="39499EFB"/>
    <w:rsid w:val="3CCD43A5"/>
    <w:rsid w:val="3D4A36F8"/>
    <w:rsid w:val="3D6774CF"/>
    <w:rsid w:val="3E425A02"/>
    <w:rsid w:val="3E7A43FF"/>
    <w:rsid w:val="3FA54EDF"/>
    <w:rsid w:val="41BE8434"/>
    <w:rsid w:val="444B2B08"/>
    <w:rsid w:val="489CF4E7"/>
    <w:rsid w:val="48C7258D"/>
    <w:rsid w:val="5049BA26"/>
    <w:rsid w:val="510F4805"/>
    <w:rsid w:val="549F6017"/>
    <w:rsid w:val="54E38CE6"/>
    <w:rsid w:val="55697E62"/>
    <w:rsid w:val="58C20147"/>
    <w:rsid w:val="5BB044B6"/>
    <w:rsid w:val="5E4C2BE8"/>
    <w:rsid w:val="5EBF3EB3"/>
    <w:rsid w:val="60D6E783"/>
    <w:rsid w:val="61AFF985"/>
    <w:rsid w:val="61E51DF2"/>
    <w:rsid w:val="62B5006A"/>
    <w:rsid w:val="634F9982"/>
    <w:rsid w:val="66BAED64"/>
    <w:rsid w:val="66DAD6CE"/>
    <w:rsid w:val="670FCCC6"/>
    <w:rsid w:val="676DDE96"/>
    <w:rsid w:val="67931DF0"/>
    <w:rsid w:val="6F199FB9"/>
    <w:rsid w:val="6F82DD56"/>
    <w:rsid w:val="6FC35F5A"/>
    <w:rsid w:val="713B07DA"/>
    <w:rsid w:val="72AA22D7"/>
    <w:rsid w:val="72DAE4B0"/>
    <w:rsid w:val="72E91DCA"/>
    <w:rsid w:val="74276246"/>
    <w:rsid w:val="7506F005"/>
    <w:rsid w:val="75FF5F42"/>
    <w:rsid w:val="769B2150"/>
    <w:rsid w:val="76AD1873"/>
    <w:rsid w:val="7A0430EC"/>
    <w:rsid w:val="7A1D828F"/>
    <w:rsid w:val="7C8C0000"/>
    <w:rsid w:val="7F39E5B5"/>
    <w:rsid w:val="7F56CD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F42C0A5"/>
  <w15:docId w15:val="{578A1346-27CF-4022-8BAA-64DB6942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libraryservices/library/teaching/resourcelists/index.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yperlink" Target="https://intranet.birmingham.ac.uk/as/registry/policy/programmemodule/Module-Development.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quality-code/qualifications-and-credit-frameworks"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student/equality-and-diversity/Index.aspx" TargetMode="External"/><Relationship Id="rId2" Type="http://schemas.openxmlformats.org/officeDocument/2006/relationships/hyperlink" Target="https://intranet.birmingham.ac.uk/as/registry/legislation/documents/public/cohort-legislation-2021-22/policy-consultation-with-students-21-22.pdf" TargetMode="External"/><Relationship Id="rId1" Type="http://schemas.openxmlformats.org/officeDocument/2006/relationships/hyperlink" Target="https://intranet.birmingham.ac.uk/as/registry/policy/programmemodule/guidance/CMA.aspx" TargetMode="External"/><Relationship Id="rId4" Type="http://schemas.openxmlformats.org/officeDocument/2006/relationships/hyperlink" Target="https://intranet.birmingham.ac.uk/as/registry/legislation/documents/public/cohort-legislation-2021-22/cop-taught-prog-assessment-21-22.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551F39F64AF64F989C20C0EEAC9C0ED8"/>
        <w:category>
          <w:name w:val="General"/>
          <w:gallery w:val="placeholder"/>
        </w:category>
        <w:types>
          <w:type w:val="bbPlcHdr"/>
        </w:types>
        <w:behaviors>
          <w:behavior w:val="content"/>
        </w:behaviors>
        <w:guid w:val="{E50BC155-DA4E-46ED-9611-3F63F291DA8D}"/>
      </w:docPartPr>
      <w:docPartBody>
        <w:p w:rsidR="00497B0B" w:rsidRDefault="00497B0B" w:rsidP="00497B0B">
          <w:pPr>
            <w:pStyle w:val="551F39F64AF64F989C20C0EEAC9C0ED8"/>
          </w:pPr>
          <w:r w:rsidRPr="00336499">
            <w:rPr>
              <w:rStyle w:val="PlaceholderText"/>
              <w:rFonts w:eastAsia="Calibri"/>
            </w:rPr>
            <w:t>Choose an item.</w:t>
          </w:r>
        </w:p>
      </w:docPartBody>
    </w:docPart>
    <w:docPart>
      <w:docPartPr>
        <w:name w:val="0691C3BD830643E4A6F29F529925E6EB"/>
        <w:category>
          <w:name w:val="General"/>
          <w:gallery w:val="placeholder"/>
        </w:category>
        <w:types>
          <w:type w:val="bbPlcHdr"/>
        </w:types>
        <w:behaviors>
          <w:behavior w:val="content"/>
        </w:behaviors>
        <w:guid w:val="{2FCBC58C-EE2F-4776-9942-8DC0BFBDEB80}"/>
      </w:docPartPr>
      <w:docPartBody>
        <w:p w:rsidR="00497B0B" w:rsidRDefault="00497B0B" w:rsidP="00497B0B">
          <w:pPr>
            <w:pStyle w:val="0691C3BD830643E4A6F29F529925E6EB"/>
          </w:pPr>
          <w:r w:rsidRPr="0031566D">
            <w:rPr>
              <w:rStyle w:val="PlaceholderText"/>
              <w:rFonts w:eastAsia="Calibri"/>
            </w:rPr>
            <w:t>Choose an item.</w:t>
          </w:r>
        </w:p>
      </w:docPartBody>
    </w:docPart>
    <w:docPart>
      <w:docPartPr>
        <w:name w:val="B61C4C3CDFCE4960A3934D274A4B9F9F"/>
        <w:category>
          <w:name w:val="General"/>
          <w:gallery w:val="placeholder"/>
        </w:category>
        <w:types>
          <w:type w:val="bbPlcHdr"/>
        </w:types>
        <w:behaviors>
          <w:behavior w:val="content"/>
        </w:behaviors>
        <w:guid w:val="{6708AF99-0A6F-438B-8FE3-DDCC3623E79D}"/>
      </w:docPartPr>
      <w:docPartBody>
        <w:p w:rsidR="00497B0B" w:rsidRDefault="00497B0B" w:rsidP="00497B0B">
          <w:pPr>
            <w:pStyle w:val="B61C4C3CDFCE4960A3934D274A4B9F9F"/>
          </w:pPr>
          <w:r w:rsidRPr="0031566D">
            <w:rPr>
              <w:rStyle w:val="PlaceholderText"/>
              <w:rFonts w:eastAsia="Calibri"/>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114B5D5898CC4184AD65627797D075C9"/>
        <w:category>
          <w:name w:val="General"/>
          <w:gallery w:val="placeholder"/>
        </w:category>
        <w:types>
          <w:type w:val="bbPlcHdr"/>
        </w:types>
        <w:behaviors>
          <w:behavior w:val="content"/>
        </w:behaviors>
        <w:guid w:val="{57C3523C-874D-438F-AED7-CDD0BCDDC2EC}"/>
      </w:docPartPr>
      <w:docPartBody>
        <w:p w:rsidR="007D6F3C" w:rsidRDefault="007D6F3C" w:rsidP="007D6F3C">
          <w:pPr>
            <w:pStyle w:val="114B5D5898CC4184AD65627797D075C9"/>
          </w:pPr>
          <w:r w:rsidRPr="007F7BA1">
            <w:rPr>
              <w:rStyle w:val="PlaceholderText"/>
              <w:rFonts w:eastAsia="Calibri"/>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DefaultPlaceholder_1082065159"/>
        <w:category>
          <w:name w:val="General"/>
          <w:gallery w:val="placeholder"/>
        </w:category>
        <w:types>
          <w:type w:val="bbPlcHdr"/>
        </w:types>
        <w:behaviors>
          <w:behavior w:val="content"/>
        </w:behaviors>
        <w:guid w:val="{6A2EA62D-8F25-48EB-A459-E197BF597469}"/>
      </w:docPartPr>
      <w:docPartBody>
        <w:p w:rsidR="00A61C1D" w:rsidRDefault="009F6F84">
          <w:r w:rsidRPr="00B2457F">
            <w:rPr>
              <w:rStyle w:val="PlaceholderText"/>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CE8F5E6158F84F32AD880345E4AB4251"/>
        <w:category>
          <w:name w:val="General"/>
          <w:gallery w:val="placeholder"/>
        </w:category>
        <w:types>
          <w:type w:val="bbPlcHdr"/>
        </w:types>
        <w:behaviors>
          <w:behavior w:val="content"/>
        </w:behaviors>
        <w:guid w:val="{FB01D475-9427-412E-820F-0E92D8F651A6}"/>
      </w:docPartPr>
      <w:docPartBody>
        <w:p w:rsidR="00F46A57" w:rsidRDefault="00D05245" w:rsidP="00D05245">
          <w:pPr>
            <w:pStyle w:val="CE8F5E6158F84F32AD880345E4AB4251"/>
          </w:pPr>
          <w:r w:rsidRPr="007F7BA1">
            <w:rPr>
              <w:rStyle w:val="PlaceholderText"/>
              <w:rFonts w:eastAsia="Calibri"/>
            </w:rPr>
            <w:t>Choose an item.</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
      <w:docPartPr>
        <w:name w:val="3580889B5D534FAAB56A68BB669D042F"/>
        <w:category>
          <w:name w:val="General"/>
          <w:gallery w:val="placeholder"/>
        </w:category>
        <w:types>
          <w:type w:val="bbPlcHdr"/>
        </w:types>
        <w:behaviors>
          <w:behavior w:val="content"/>
        </w:behaviors>
        <w:guid w:val="{2962476A-89A6-4BCB-8F9A-51BF82045D99}"/>
      </w:docPartPr>
      <w:docPartBody>
        <w:p w:rsidR="00CE2E01" w:rsidRDefault="00C0010E" w:rsidP="00C0010E">
          <w:pPr>
            <w:pStyle w:val="3580889B5D534FAAB56A68BB669D042F"/>
          </w:pPr>
          <w:r>
            <w:rPr>
              <w:rStyle w:val="PlaceholderText"/>
              <w:rFonts w:eastAsia="Calibri"/>
            </w:rPr>
            <w:t>Choose an item.</w:t>
          </w:r>
        </w:p>
      </w:docPartBody>
    </w:docPart>
    <w:docPart>
      <w:docPartPr>
        <w:name w:val="97EF005F53454DB696A220C615E16DDF"/>
        <w:category>
          <w:name w:val="General"/>
          <w:gallery w:val="placeholder"/>
        </w:category>
        <w:types>
          <w:type w:val="bbPlcHdr"/>
        </w:types>
        <w:behaviors>
          <w:behavior w:val="content"/>
        </w:behaviors>
        <w:guid w:val="{1C4797DA-3DAE-418B-95F8-83BA46444852}"/>
      </w:docPartPr>
      <w:docPartBody>
        <w:p w:rsidR="00CE2E01" w:rsidRDefault="00C0010E" w:rsidP="00C0010E">
          <w:pPr>
            <w:pStyle w:val="97EF005F53454DB696A220C615E16DDF"/>
          </w:pPr>
          <w:r>
            <w:rPr>
              <w:rStyle w:val="PlaceholderText"/>
              <w:rFonts w:eastAsia="Calibri"/>
            </w:rPr>
            <w:t>Choose an item.</w:t>
          </w:r>
        </w:p>
      </w:docPartBody>
    </w:docPart>
    <w:docPart>
      <w:docPartPr>
        <w:name w:val="6B504D4A1A47457D9D5C3D8CF38B84EB"/>
        <w:category>
          <w:name w:val="General"/>
          <w:gallery w:val="placeholder"/>
        </w:category>
        <w:types>
          <w:type w:val="bbPlcHdr"/>
        </w:types>
        <w:behaviors>
          <w:behavior w:val="content"/>
        </w:behaviors>
        <w:guid w:val="{45161C2F-2DE0-4D47-843A-ADDC14C7BE95}"/>
      </w:docPartPr>
      <w:docPartBody>
        <w:p w:rsidR="00384035" w:rsidRDefault="000D28B0" w:rsidP="000D28B0">
          <w:pPr>
            <w:pStyle w:val="6B504D4A1A47457D9D5C3D8CF38B84EB"/>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D28B0"/>
    <w:rsid w:val="00124D56"/>
    <w:rsid w:val="00243FFA"/>
    <w:rsid w:val="00332FA5"/>
    <w:rsid w:val="00384035"/>
    <w:rsid w:val="003920D3"/>
    <w:rsid w:val="003B1F7D"/>
    <w:rsid w:val="003F6FFC"/>
    <w:rsid w:val="0040206F"/>
    <w:rsid w:val="00424C1D"/>
    <w:rsid w:val="00475D68"/>
    <w:rsid w:val="00497B0B"/>
    <w:rsid w:val="00500656"/>
    <w:rsid w:val="00524FA5"/>
    <w:rsid w:val="005731B1"/>
    <w:rsid w:val="005F66BB"/>
    <w:rsid w:val="00612DD8"/>
    <w:rsid w:val="00652F8B"/>
    <w:rsid w:val="006A00AE"/>
    <w:rsid w:val="006C1DDC"/>
    <w:rsid w:val="007222CA"/>
    <w:rsid w:val="007831F5"/>
    <w:rsid w:val="00792877"/>
    <w:rsid w:val="007D6F3C"/>
    <w:rsid w:val="00876F44"/>
    <w:rsid w:val="009264F5"/>
    <w:rsid w:val="009B175C"/>
    <w:rsid w:val="009C415B"/>
    <w:rsid w:val="009F6F84"/>
    <w:rsid w:val="00A3540F"/>
    <w:rsid w:val="00A5368B"/>
    <w:rsid w:val="00A61C1D"/>
    <w:rsid w:val="00A8717D"/>
    <w:rsid w:val="00B2459D"/>
    <w:rsid w:val="00C0010E"/>
    <w:rsid w:val="00C612DB"/>
    <w:rsid w:val="00C6587B"/>
    <w:rsid w:val="00CE2E01"/>
    <w:rsid w:val="00D05245"/>
    <w:rsid w:val="00D56275"/>
    <w:rsid w:val="00DE7A86"/>
    <w:rsid w:val="00E278F8"/>
    <w:rsid w:val="00EE2692"/>
    <w:rsid w:val="00F221C4"/>
    <w:rsid w:val="00F338AA"/>
    <w:rsid w:val="00F46A57"/>
    <w:rsid w:val="00F5201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28B0"/>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551F39F64AF64F989C20C0EEAC9C0ED8">
    <w:name w:val="551F39F64AF64F989C20C0EEAC9C0ED8"/>
    <w:rsid w:val="00497B0B"/>
  </w:style>
  <w:style w:type="paragraph" w:customStyle="1" w:styleId="0691C3BD830643E4A6F29F529925E6EB">
    <w:name w:val="0691C3BD830643E4A6F29F529925E6EB"/>
    <w:rsid w:val="00497B0B"/>
  </w:style>
  <w:style w:type="paragraph" w:customStyle="1" w:styleId="B61C4C3CDFCE4960A3934D274A4B9F9F">
    <w:name w:val="B61C4C3CDFCE4960A3934D274A4B9F9F"/>
    <w:rsid w:val="00497B0B"/>
  </w:style>
  <w:style w:type="paragraph" w:customStyle="1" w:styleId="948B8B4CAF244B3FB8338665CEDE7728">
    <w:name w:val="948B8B4CAF244B3FB8338665CEDE7728"/>
    <w:rsid w:val="00497B0B"/>
  </w:style>
  <w:style w:type="paragraph" w:customStyle="1" w:styleId="114B5D5898CC4184AD65627797D075C9">
    <w:name w:val="114B5D5898CC4184AD65627797D075C9"/>
    <w:rsid w:val="007D6F3C"/>
    <w:pPr>
      <w:spacing w:after="160" w:line="259" w:lineRule="auto"/>
    </w:pPr>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CE8F5E6158F84F32AD880345E4AB4251">
    <w:name w:val="CE8F5E6158F84F32AD880345E4AB4251"/>
    <w:rsid w:val="00D05245"/>
  </w:style>
  <w:style w:type="paragraph" w:customStyle="1" w:styleId="05C87DB5FF4E491CABAB45F3C40D2D5E">
    <w:name w:val="05C87DB5FF4E491CABAB45F3C40D2D5E"/>
    <w:rsid w:val="00F46A57"/>
    <w:pPr>
      <w:spacing w:after="160" w:line="259" w:lineRule="auto"/>
    </w:pPr>
  </w:style>
  <w:style w:type="paragraph" w:customStyle="1" w:styleId="3580889B5D534FAAB56A68BB669D042F">
    <w:name w:val="3580889B5D534FAAB56A68BB669D042F"/>
    <w:rsid w:val="00C0010E"/>
    <w:pPr>
      <w:spacing w:after="160" w:line="259" w:lineRule="auto"/>
    </w:pPr>
  </w:style>
  <w:style w:type="paragraph" w:customStyle="1" w:styleId="97EF005F53454DB696A220C615E16DDF">
    <w:name w:val="97EF005F53454DB696A220C615E16DDF"/>
    <w:rsid w:val="00C0010E"/>
    <w:pPr>
      <w:spacing w:after="160" w:line="259" w:lineRule="auto"/>
    </w:pPr>
  </w:style>
  <w:style w:type="paragraph" w:customStyle="1" w:styleId="6B504D4A1A47457D9D5C3D8CF38B84EB">
    <w:name w:val="6B504D4A1A47457D9D5C3D8CF38B84EB"/>
    <w:rsid w:val="000D28B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D820F60E2FCD458F8DC86FE076362D" ma:contentTypeVersion="12" ma:contentTypeDescription="Create a new document." ma:contentTypeScope="" ma:versionID="6a3cad6aed9d191522b2beb9e240c33a">
  <xsd:schema xmlns:xsd="http://www.w3.org/2001/XMLSchema" xmlns:xs="http://www.w3.org/2001/XMLSchema" xmlns:p="http://schemas.microsoft.com/office/2006/metadata/properties" xmlns:ns2="8deacf66-9d65-4515-8325-161d32a0967f" xmlns:ns3="2cc11d27-3a66-45f8-9aa6-30701c4dd905" targetNamespace="http://schemas.microsoft.com/office/2006/metadata/properties" ma:root="true" ma:fieldsID="9d91aaa3f9b1638a8b09556be57f8835" ns2:_="" ns3:_="">
    <xsd:import namespace="8deacf66-9d65-4515-8325-161d32a0967f"/>
    <xsd:import namespace="2cc11d27-3a66-45f8-9aa6-30701c4dd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acf66-9d65-4515-8325-161d32a09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c11d27-3a66-45f8-9aa6-30701c4dd90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83A942-36F2-4595-91D2-ADC46EAB19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acf66-9d65-4515-8325-161d32a0967f"/>
    <ds:schemaRef ds:uri="2cc11d27-3a66-45f8-9aa6-30701c4dd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8AA13C-9FB7-4A5E-957F-0A58F99A26B7}">
  <ds:schemaRefs>
    <ds:schemaRef ds:uri="http://purl.org/dc/elements/1.1/"/>
    <ds:schemaRef ds:uri="http://schemas.microsoft.com/office/2006/metadata/properties"/>
    <ds:schemaRef ds:uri="http://schemas.microsoft.com/office/2006/documentManagement/types"/>
    <ds:schemaRef ds:uri="8deacf66-9d65-4515-8325-161d32a0967f"/>
    <ds:schemaRef ds:uri="http://purl.org/dc/terms/"/>
    <ds:schemaRef ds:uri="http://schemas.openxmlformats.org/package/2006/metadata/core-properties"/>
    <ds:schemaRef ds:uri="http://purl.org/dc/dcmitype/"/>
    <ds:schemaRef ds:uri="http://schemas.microsoft.com/office/infopath/2007/PartnerControls"/>
    <ds:schemaRef ds:uri="2cc11d27-3a66-45f8-9aa6-30701c4dd905"/>
    <ds:schemaRef ds:uri="http://www.w3.org/XML/1998/namespace"/>
  </ds:schemaRefs>
</ds:datastoreItem>
</file>

<file path=customXml/itemProps3.xml><?xml version="1.0" encoding="utf-8"?>
<ds:datastoreItem xmlns:ds="http://schemas.openxmlformats.org/officeDocument/2006/customXml" ds:itemID="{C6630869-0FCE-4A93-A44C-626FC2B07B37}">
  <ds:schemaRefs>
    <ds:schemaRef ds:uri="http://schemas.openxmlformats.org/officeDocument/2006/bibliography"/>
  </ds:schemaRefs>
</ds:datastoreItem>
</file>

<file path=customXml/itemProps4.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5.xml><?xml version="1.0" encoding="utf-8"?>
<ds:datastoreItem xmlns:ds="http://schemas.openxmlformats.org/officeDocument/2006/customXml" ds:itemID="{C8BA2750-D117-448F-BAED-2BE02F43AC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RRR</dc:creator>
  <cp:keywords/>
  <dc:description/>
  <cp:lastModifiedBy>Faye Bond (Registry)</cp:lastModifiedBy>
  <cp:revision>6</cp:revision>
  <dcterms:created xsi:type="dcterms:W3CDTF">2022-02-23T16:12:00Z</dcterms:created>
  <dcterms:modified xsi:type="dcterms:W3CDTF">2022-03-07T14:33:00Z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0x0101007DD820F60E2FCD458F8DC86FE076362D</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